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4B4" w:rsidRDefault="00C514B4" w:rsidP="00C514B4">
      <w:pPr>
        <w:pStyle w:val="BodyText"/>
        <w:rPr>
          <w:b/>
          <w:sz w:val="24"/>
        </w:rPr>
      </w:pPr>
      <w:bookmarkStart w:id="0" w:name="_GoBack"/>
      <w:bookmarkEnd w:id="0"/>
      <w:r w:rsidRPr="009948B2">
        <w:rPr>
          <w:b/>
          <w:sz w:val="24"/>
        </w:rPr>
        <w:t>Residential Flat Code - Rules of Thumb</w:t>
      </w:r>
    </w:p>
    <w:p w:rsidR="00C665A3" w:rsidRPr="009948B2" w:rsidRDefault="00C665A3" w:rsidP="00C665A3">
      <w:pPr>
        <w:pStyle w:val="BodyText"/>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209"/>
      </w:tblGrid>
      <w:tr w:rsidR="00C514B4" w:rsidRPr="009948B2" w:rsidTr="006A4CB0">
        <w:tc>
          <w:tcPr>
            <w:tcW w:w="9286" w:type="dxa"/>
            <w:gridSpan w:val="2"/>
            <w:tcBorders>
              <w:top w:val="single" w:sz="12" w:space="0" w:color="auto"/>
              <w:left w:val="single" w:sz="12" w:space="0" w:color="auto"/>
              <w:bottom w:val="single" w:sz="12" w:space="0" w:color="auto"/>
              <w:right w:val="single" w:sz="12" w:space="0" w:color="auto"/>
            </w:tcBorders>
          </w:tcPr>
          <w:p w:rsidR="00C514B4" w:rsidRPr="009948B2" w:rsidRDefault="00C514B4" w:rsidP="00C665A3">
            <w:pPr>
              <w:pStyle w:val="BodyText"/>
              <w:spacing w:before="0"/>
              <w:rPr>
                <w:b/>
              </w:rPr>
            </w:pPr>
            <w:r w:rsidRPr="009948B2">
              <w:rPr>
                <w:b/>
              </w:rPr>
              <w:t>Building Depth</w:t>
            </w:r>
          </w:p>
        </w:tc>
      </w:tr>
      <w:tr w:rsidR="00C514B4" w:rsidTr="0030199D">
        <w:tc>
          <w:tcPr>
            <w:tcW w:w="4077" w:type="dxa"/>
            <w:tcBorders>
              <w:top w:val="single" w:sz="12" w:space="0" w:color="auto"/>
            </w:tcBorders>
          </w:tcPr>
          <w:p w:rsidR="009948B2" w:rsidRDefault="00C514B4" w:rsidP="00C514B4">
            <w:pPr>
              <w:pStyle w:val="BodyText"/>
            </w:pPr>
            <w:r>
              <w:t>Max Internal Depth should be 18m</w:t>
            </w:r>
          </w:p>
          <w:p w:rsidR="00C514B4" w:rsidRDefault="00C514B4" w:rsidP="00C514B4">
            <w:pPr>
              <w:pStyle w:val="BodyText"/>
            </w:pPr>
            <w:r>
              <w:t>Freestanding buildings may exceed 18m, subject to satisfactory daylight and natural ventilation</w:t>
            </w:r>
          </w:p>
        </w:tc>
        <w:tc>
          <w:tcPr>
            <w:tcW w:w="5209" w:type="dxa"/>
            <w:tcBorders>
              <w:top w:val="single" w:sz="12" w:space="0" w:color="auto"/>
            </w:tcBorders>
          </w:tcPr>
          <w:p w:rsidR="003F2BF5" w:rsidRDefault="00C514B4" w:rsidP="00C514B4">
            <w:pPr>
              <w:pStyle w:val="BodyText"/>
              <w:rPr>
                <w:ins w:id="1" w:author="jow" w:date="2014-06-26T17:24:00Z"/>
              </w:rPr>
            </w:pPr>
            <w:r w:rsidRPr="009948B2">
              <w:rPr>
                <w:b/>
              </w:rPr>
              <w:t>YES</w:t>
            </w:r>
            <w:r>
              <w:t xml:space="preserve"> </w:t>
            </w:r>
            <w:del w:id="2" w:author="jow" w:date="2014-06-26T17:24:00Z">
              <w:r w:rsidDel="003F2BF5">
                <w:delText xml:space="preserve">to </w:delText>
              </w:r>
            </w:del>
          </w:p>
          <w:p w:rsidR="00C514B4" w:rsidRDefault="00C514B4" w:rsidP="00C514B4">
            <w:pPr>
              <w:pStyle w:val="BodyText"/>
            </w:pPr>
            <w:del w:id="3" w:author="jow" w:date="2014-06-26T17:24:00Z">
              <w:r w:rsidDel="003F2BF5">
                <w:delText>e</w:delText>
              </w:r>
            </w:del>
            <w:ins w:id="4" w:author="jow" w:date="2014-06-26T17:24:00Z">
              <w:r w:rsidR="003F2BF5">
                <w:t>E</w:t>
              </w:r>
            </w:ins>
            <w:r>
              <w:t>xisting heritage building</w:t>
            </w:r>
            <w:ins w:id="5" w:author="jow" w:date="2014-06-26T17:24:00Z">
              <w:r w:rsidR="003F2BF5">
                <w:t xml:space="preserve"> meets the requirement.</w:t>
              </w:r>
            </w:ins>
          </w:p>
          <w:p w:rsidR="00C514B4" w:rsidRDefault="00C514B4" w:rsidP="00BB4342">
            <w:pPr>
              <w:pStyle w:val="BodyText"/>
            </w:pPr>
            <w:r>
              <w:t>The new extension is def</w:t>
            </w:r>
            <w:r w:rsidR="009948B2">
              <w:t>in</w:t>
            </w:r>
            <w:r>
              <w:t>ed as a corner building - building depth is generally taken from the façade that addresses the street</w:t>
            </w:r>
            <w:ins w:id="6" w:author="jow" w:date="2014-06-26T17:25:00Z">
              <w:r w:rsidR="003F2BF5">
                <w:t>,</w:t>
              </w:r>
            </w:ins>
            <w:r>
              <w:t xml:space="preserve"> to the rear. </w:t>
            </w:r>
            <w:r w:rsidR="009948B2">
              <w:t xml:space="preserve"> </w:t>
            </w:r>
            <w:r>
              <w:t xml:space="preserve">On average the building conforms </w:t>
            </w:r>
            <w:proofErr w:type="gramStart"/>
            <w:r>
              <w:t>with</w:t>
            </w:r>
            <w:proofErr w:type="gramEnd"/>
            <w:r>
              <w:t xml:space="preserve"> 18m in depth. </w:t>
            </w:r>
            <w:r w:rsidR="009948B2">
              <w:t xml:space="preserve"> </w:t>
            </w:r>
            <w:ins w:id="7" w:author="jow" w:date="2014-06-26T17:55:00Z">
              <w:r w:rsidR="00BB4342">
                <w:t>O</w:t>
              </w:r>
            </w:ins>
            <w:ins w:id="8" w:author="jow" w:date="2014-06-26T17:56:00Z">
              <w:r w:rsidR="00BB4342">
                <w:t>n</w:t>
              </w:r>
            </w:ins>
            <w:ins w:id="9" w:author="jow" w:date="2014-06-26T17:55:00Z">
              <w:r w:rsidR="00BB4342">
                <w:t xml:space="preserve"> the Reynolds Street </w:t>
              </w:r>
            </w:ins>
            <w:ins w:id="10" w:author="jow" w:date="2014-06-26T17:56:00Z">
              <w:r w:rsidR="00BB4342">
                <w:t xml:space="preserve">frontage the building complies. </w:t>
              </w:r>
            </w:ins>
            <w:ins w:id="11" w:author="jow" w:date="2014-06-26T17:58:00Z">
              <w:r w:rsidR="00BB4342">
                <w:t xml:space="preserve">Measured form the Foy Street frontage the northern portion complies. </w:t>
              </w:r>
            </w:ins>
            <w:r>
              <w:t>Where the building is in excess of the building depth</w:t>
            </w:r>
            <w:ins w:id="12" w:author="jow" w:date="2014-06-26T17:59:00Z">
              <w:r w:rsidR="00BB4342">
                <w:t xml:space="preserve">, due to it being a corner site, </w:t>
              </w:r>
            </w:ins>
            <w:del w:id="13" w:author="jow" w:date="2014-06-26T17:59:00Z">
              <w:r w:rsidDel="00BB4342">
                <w:delText xml:space="preserve"> </w:delText>
              </w:r>
            </w:del>
            <w:r>
              <w:t>satisfactory daylight and natural ventilation has been provided</w:t>
            </w:r>
            <w:r w:rsidR="009948B2">
              <w:t>.</w:t>
            </w:r>
          </w:p>
        </w:tc>
      </w:tr>
      <w:tr w:rsidR="00C514B4" w:rsidTr="0030199D">
        <w:tc>
          <w:tcPr>
            <w:tcW w:w="4077" w:type="dxa"/>
          </w:tcPr>
          <w:p w:rsidR="00C514B4" w:rsidRDefault="00C514B4" w:rsidP="00C514B4">
            <w:pPr>
              <w:pStyle w:val="BodyText"/>
            </w:pPr>
            <w:r>
              <w:t>Ventilation</w:t>
            </w:r>
          </w:p>
        </w:tc>
        <w:tc>
          <w:tcPr>
            <w:tcW w:w="5209" w:type="dxa"/>
          </w:tcPr>
          <w:p w:rsidR="009948B2" w:rsidRPr="009948B2" w:rsidRDefault="00C514B4" w:rsidP="009948B2">
            <w:pPr>
              <w:pStyle w:val="BodyText"/>
              <w:rPr>
                <w:i/>
              </w:rPr>
            </w:pPr>
            <w:r w:rsidRPr="009948B2">
              <w:rPr>
                <w:i/>
              </w:rPr>
              <w:t>20 Units receive 1 storey natural ventilation, 4</w:t>
            </w:r>
            <w:r w:rsidR="009948B2" w:rsidRPr="009948B2">
              <w:rPr>
                <w:i/>
              </w:rPr>
              <w:t> </w:t>
            </w:r>
            <w:r w:rsidRPr="009948B2">
              <w:rPr>
                <w:i/>
              </w:rPr>
              <w:t>Units receive</w:t>
            </w:r>
            <w:r w:rsidR="009948B2" w:rsidRPr="009948B2">
              <w:rPr>
                <w:i/>
              </w:rPr>
              <w:t xml:space="preserve"> two storey natural ventilation</w:t>
            </w:r>
          </w:p>
          <w:p w:rsidR="00C514B4" w:rsidRPr="009948B2" w:rsidRDefault="00C514B4" w:rsidP="009948B2">
            <w:pPr>
              <w:pStyle w:val="BodyText"/>
              <w:rPr>
                <w:b/>
                <w:i/>
              </w:rPr>
            </w:pPr>
            <w:r w:rsidRPr="009948B2">
              <w:rPr>
                <w:b/>
                <w:i/>
              </w:rPr>
              <w:t>89% of units receive natural ventilation</w:t>
            </w:r>
          </w:p>
        </w:tc>
      </w:tr>
      <w:tr w:rsidR="00C514B4" w:rsidTr="0030199D">
        <w:tc>
          <w:tcPr>
            <w:tcW w:w="4077" w:type="dxa"/>
            <w:tcBorders>
              <w:bottom w:val="single" w:sz="12" w:space="0" w:color="auto"/>
            </w:tcBorders>
          </w:tcPr>
          <w:p w:rsidR="00C514B4" w:rsidRDefault="00C514B4" w:rsidP="00C514B4">
            <w:pPr>
              <w:pStyle w:val="BodyText"/>
            </w:pPr>
            <w:r>
              <w:t>Daylight Access</w:t>
            </w:r>
          </w:p>
        </w:tc>
        <w:tc>
          <w:tcPr>
            <w:tcW w:w="5209" w:type="dxa"/>
            <w:tcBorders>
              <w:bottom w:val="single" w:sz="12" w:space="0" w:color="auto"/>
            </w:tcBorders>
          </w:tcPr>
          <w:p w:rsidR="009948B2" w:rsidRPr="009948B2" w:rsidRDefault="00C514B4" w:rsidP="00C514B4">
            <w:pPr>
              <w:pStyle w:val="BodyText"/>
              <w:rPr>
                <w:i/>
              </w:rPr>
            </w:pPr>
            <w:r w:rsidRPr="009948B2">
              <w:rPr>
                <w:i/>
              </w:rPr>
              <w:t>21 Units receive solar access</w:t>
            </w:r>
          </w:p>
          <w:p w:rsidR="00C514B4" w:rsidRPr="009948B2" w:rsidRDefault="00C514B4" w:rsidP="00C514B4">
            <w:pPr>
              <w:pStyle w:val="BodyText"/>
              <w:rPr>
                <w:b/>
                <w:i/>
              </w:rPr>
            </w:pPr>
            <w:r w:rsidRPr="009948B2">
              <w:rPr>
                <w:b/>
                <w:i/>
              </w:rPr>
              <w:t>77% receive solar access</w:t>
            </w:r>
          </w:p>
        </w:tc>
      </w:tr>
      <w:tr w:rsidR="00C514B4" w:rsidRPr="009948B2" w:rsidTr="00C665A3">
        <w:tc>
          <w:tcPr>
            <w:tcW w:w="9286" w:type="dxa"/>
            <w:gridSpan w:val="2"/>
            <w:tcBorders>
              <w:top w:val="single" w:sz="12" w:space="0" w:color="auto"/>
              <w:left w:val="single" w:sz="12" w:space="0" w:color="auto"/>
              <w:bottom w:val="single" w:sz="12" w:space="0" w:color="auto"/>
              <w:right w:val="single" w:sz="12" w:space="0" w:color="auto"/>
            </w:tcBorders>
          </w:tcPr>
          <w:p w:rsidR="00C514B4" w:rsidRPr="009948B2" w:rsidRDefault="00C514B4" w:rsidP="00C665A3">
            <w:pPr>
              <w:pStyle w:val="BodyText"/>
              <w:spacing w:before="0"/>
              <w:rPr>
                <w:b/>
              </w:rPr>
            </w:pPr>
            <w:r w:rsidRPr="009948B2">
              <w:rPr>
                <w:b/>
              </w:rPr>
              <w:t>Building Separation</w:t>
            </w:r>
          </w:p>
        </w:tc>
      </w:tr>
      <w:tr w:rsidR="00C514B4" w:rsidTr="0030199D">
        <w:tc>
          <w:tcPr>
            <w:tcW w:w="4077" w:type="dxa"/>
            <w:tcBorders>
              <w:top w:val="single" w:sz="12" w:space="0" w:color="auto"/>
            </w:tcBorders>
          </w:tcPr>
          <w:p w:rsidR="00C514B4" w:rsidRDefault="00C514B4" w:rsidP="00C514B4">
            <w:pPr>
              <w:pStyle w:val="BodyText"/>
            </w:pPr>
            <w:r>
              <w:t>For buildings up to 4 storeys / 12m</w:t>
            </w:r>
            <w:r w:rsidR="009948B2">
              <w:t xml:space="preserve"> -</w:t>
            </w:r>
          </w:p>
        </w:tc>
        <w:tc>
          <w:tcPr>
            <w:tcW w:w="5209" w:type="dxa"/>
            <w:tcBorders>
              <w:top w:val="single" w:sz="12" w:space="0" w:color="auto"/>
            </w:tcBorders>
          </w:tcPr>
          <w:p w:rsidR="00C514B4" w:rsidRDefault="00C514B4" w:rsidP="00751D78">
            <w:pPr>
              <w:pStyle w:val="BodyText"/>
            </w:pPr>
            <w:r>
              <w:t>The unfortunate south facing orientation of the neighbouring unit is unusual, rece</w:t>
            </w:r>
            <w:r w:rsidR="009948B2">
              <w:t>i</w:t>
            </w:r>
            <w:r>
              <w:t>ves no sunlight, looks straight onto the subject prop</w:t>
            </w:r>
            <w:r w:rsidR="007D31D4">
              <w:t>erty, and would normally be non-</w:t>
            </w:r>
            <w:r>
              <w:t xml:space="preserve">compliant under current council controls and SEPP 65 design requirements. </w:t>
            </w:r>
            <w:r w:rsidR="009948B2">
              <w:t xml:space="preserve"> </w:t>
            </w:r>
            <w:r>
              <w:t xml:space="preserve">The </w:t>
            </w:r>
            <w:del w:id="14" w:author="jow" w:date="2014-06-26T18:09:00Z">
              <w:r w:rsidDel="00751D78">
                <w:delText xml:space="preserve">subject </w:delText>
              </w:r>
            </w:del>
            <w:r>
              <w:t>neighbouring balcony faces south</w:t>
            </w:r>
            <w:ins w:id="15" w:author="jow" w:date="2014-06-26T18:09:00Z">
              <w:r w:rsidR="00751D78">
                <w:t>.</w:t>
              </w:r>
            </w:ins>
            <w:r>
              <w:t xml:space="preserve"> </w:t>
            </w:r>
            <w:proofErr w:type="gramStart"/>
            <w:ins w:id="16" w:author="jow" w:date="2014-06-26T18:14:00Z">
              <w:r w:rsidR="00751D78">
                <w:t>n</w:t>
              </w:r>
            </w:ins>
            <w:proofErr w:type="gramEnd"/>
            <w:del w:id="17" w:author="jow" w:date="2014-06-26T18:14:00Z">
              <w:r w:rsidDel="00751D78">
                <w:delText>s</w:delText>
              </w:r>
            </w:del>
            <w:r>
              <w:t>o addit</w:t>
            </w:r>
            <w:r w:rsidR="009948B2">
              <w:t>i</w:t>
            </w:r>
            <w:r>
              <w:t xml:space="preserve">onal impact on solar access will occur, </w:t>
            </w:r>
            <w:del w:id="18" w:author="jow" w:date="2014-06-26T18:09:00Z">
              <w:r w:rsidDel="00751D78">
                <w:delText>t</w:delText>
              </w:r>
            </w:del>
            <w:ins w:id="19" w:author="jow" w:date="2014-06-26T18:09:00Z">
              <w:r w:rsidR="00751D78">
                <w:t>T</w:t>
              </w:r>
            </w:ins>
            <w:r>
              <w:t>he proposed central courtyard provides visual and acou</w:t>
            </w:r>
            <w:r w:rsidR="009948B2">
              <w:t>s</w:t>
            </w:r>
            <w:r>
              <w:t xml:space="preserve">tic privacy. </w:t>
            </w:r>
            <w:r w:rsidR="009948B2">
              <w:t xml:space="preserve"> </w:t>
            </w:r>
            <w:r>
              <w:t>Screening to balconies will ensure no visual connection is made to the neighbouring balcony.</w:t>
            </w:r>
          </w:p>
        </w:tc>
      </w:tr>
      <w:tr w:rsidR="00C514B4" w:rsidTr="0030199D">
        <w:tc>
          <w:tcPr>
            <w:tcW w:w="4077" w:type="dxa"/>
          </w:tcPr>
          <w:p w:rsidR="00C514B4" w:rsidRDefault="00C514B4" w:rsidP="00C514B4">
            <w:pPr>
              <w:pStyle w:val="BodyText"/>
            </w:pPr>
            <w:r>
              <w:t>12m between habitable rooms / balconies</w:t>
            </w:r>
          </w:p>
          <w:p w:rsidR="009948B2" w:rsidRDefault="00C514B4" w:rsidP="00C514B4">
            <w:pPr>
              <w:pStyle w:val="BodyText"/>
            </w:pPr>
            <w:r>
              <w:t>9m between habitable room and non</w:t>
            </w:r>
            <w:r w:rsidR="007D31D4">
              <w:t>-</w:t>
            </w:r>
            <w:r>
              <w:t>habitable rooms</w:t>
            </w:r>
          </w:p>
          <w:p w:rsidR="00C514B4" w:rsidRDefault="00C514B4" w:rsidP="00C514B4">
            <w:pPr>
              <w:pStyle w:val="BodyText"/>
            </w:pPr>
            <w:r>
              <w:t>6m between non habitable</w:t>
            </w:r>
          </w:p>
        </w:tc>
        <w:tc>
          <w:tcPr>
            <w:tcW w:w="5209" w:type="dxa"/>
          </w:tcPr>
          <w:p w:rsidR="00751D78" w:rsidRDefault="00C514B4" w:rsidP="00C514B4">
            <w:pPr>
              <w:pStyle w:val="BodyText"/>
              <w:rPr>
                <w:ins w:id="20" w:author="jow" w:date="2014-06-26T18:10:00Z"/>
              </w:rPr>
            </w:pPr>
            <w:r w:rsidRPr="009948B2">
              <w:rPr>
                <w:b/>
              </w:rPr>
              <w:t>YES</w:t>
            </w:r>
            <w:r>
              <w:t xml:space="preserve"> </w:t>
            </w:r>
            <w:del w:id="21" w:author="jow" w:date="2014-06-26T18:10:00Z">
              <w:r w:rsidDel="00751D78">
                <w:delText>to e</w:delText>
              </w:r>
            </w:del>
          </w:p>
          <w:p w:rsidR="00C514B4" w:rsidRDefault="00751D78" w:rsidP="00C514B4">
            <w:pPr>
              <w:pStyle w:val="BodyText"/>
              <w:rPr>
                <w:ins w:id="22" w:author="jow" w:date="2014-06-26T18:10:00Z"/>
              </w:rPr>
            </w:pPr>
            <w:ins w:id="23" w:author="jow" w:date="2014-06-26T18:10:00Z">
              <w:r>
                <w:t>E</w:t>
              </w:r>
            </w:ins>
            <w:r w:rsidR="00C514B4">
              <w:t>xisting heritage building</w:t>
            </w:r>
            <w:ins w:id="24" w:author="jow" w:date="2014-06-26T18:10:00Z">
              <w:r>
                <w:t xml:space="preserve"> meets these requirements.</w:t>
              </w:r>
            </w:ins>
          </w:p>
          <w:p w:rsidR="00751D78" w:rsidRDefault="00751D78" w:rsidP="00C514B4">
            <w:pPr>
              <w:pStyle w:val="BodyText"/>
            </w:pPr>
            <w:ins w:id="25" w:author="jow" w:date="2014-06-26T18:10:00Z">
              <w:r>
                <w:t xml:space="preserve">Relationship of the </w:t>
              </w:r>
            </w:ins>
            <w:ins w:id="26" w:author="jow" w:date="2014-06-26T18:11:00Z">
              <w:r>
                <w:t>e</w:t>
              </w:r>
            </w:ins>
            <w:ins w:id="27" w:author="jow" w:date="2014-06-26T18:10:00Z">
              <w:r>
                <w:t xml:space="preserve">xtension </w:t>
              </w:r>
            </w:ins>
            <w:ins w:id="28" w:author="jow" w:date="2014-06-26T18:11:00Z">
              <w:r>
                <w:t>to the neighbouring property on Foy Street is designed to ensure acoustic and visual privacy.</w:t>
              </w:r>
            </w:ins>
          </w:p>
        </w:tc>
      </w:tr>
      <w:tr w:rsidR="00C514B4" w:rsidTr="0030199D">
        <w:tc>
          <w:tcPr>
            <w:tcW w:w="4077" w:type="dxa"/>
          </w:tcPr>
          <w:p w:rsidR="00C514B4" w:rsidRDefault="00C514B4" w:rsidP="00C514B4">
            <w:pPr>
              <w:pStyle w:val="BodyText"/>
            </w:pPr>
            <w:r>
              <w:t>Where a desired character is or continuous street frontage, zero side setbacks are appropriate</w:t>
            </w:r>
          </w:p>
        </w:tc>
        <w:tc>
          <w:tcPr>
            <w:tcW w:w="5209" w:type="dxa"/>
          </w:tcPr>
          <w:p w:rsidR="00751D78" w:rsidRDefault="00C514B4" w:rsidP="009948B2">
            <w:pPr>
              <w:pStyle w:val="BodyText"/>
              <w:rPr>
                <w:ins w:id="29" w:author="jow" w:date="2014-06-26T18:12:00Z"/>
              </w:rPr>
            </w:pPr>
            <w:r w:rsidRPr="009948B2">
              <w:rPr>
                <w:b/>
              </w:rPr>
              <w:t>YES</w:t>
            </w:r>
            <w:r>
              <w:t xml:space="preserve"> </w:t>
            </w:r>
          </w:p>
          <w:p w:rsidR="00C514B4" w:rsidRDefault="00C514B4" w:rsidP="00751D78">
            <w:pPr>
              <w:pStyle w:val="BodyText"/>
            </w:pPr>
            <w:r>
              <w:t xml:space="preserve">A zero side setback for a corner site </w:t>
            </w:r>
            <w:del w:id="30" w:author="jow" w:date="2014-06-26T18:12:00Z">
              <w:r w:rsidDel="00751D78">
                <w:delText>would be</w:delText>
              </w:r>
            </w:del>
            <w:proofErr w:type="gramStart"/>
            <w:ins w:id="31" w:author="jow" w:date="2014-06-26T18:12:00Z">
              <w:r w:rsidR="00751D78">
                <w:t xml:space="preserve">is </w:t>
              </w:r>
            </w:ins>
            <w:r>
              <w:t xml:space="preserve"> consistent</w:t>
            </w:r>
            <w:proofErr w:type="gramEnd"/>
            <w:r>
              <w:t xml:space="preserve"> with the streetscape. </w:t>
            </w:r>
            <w:r w:rsidR="009948B2">
              <w:t xml:space="preserve"> </w:t>
            </w:r>
            <w:r>
              <w:t>Sep</w:t>
            </w:r>
            <w:r w:rsidR="009948B2">
              <w:t>a</w:t>
            </w:r>
            <w:r>
              <w:t xml:space="preserve">rating the </w:t>
            </w:r>
            <w:ins w:id="32" w:author="jow" w:date="2014-06-26T18:13:00Z">
              <w:r w:rsidR="00751D78">
                <w:t xml:space="preserve">extension component of the </w:t>
              </w:r>
            </w:ins>
            <w:r>
              <w:t xml:space="preserve">building from the </w:t>
            </w:r>
            <w:ins w:id="33" w:author="jow" w:date="2014-06-26T18:13:00Z">
              <w:r w:rsidR="00751D78">
                <w:t xml:space="preserve">northern </w:t>
              </w:r>
            </w:ins>
            <w:r>
              <w:t>boundary would create a corner building with 'dead space' between the neighbouring property and the proposed</w:t>
            </w:r>
            <w:ins w:id="34" w:author="jow" w:date="2014-06-26T18:13:00Z">
              <w:r w:rsidR="00751D78">
                <w:t xml:space="preserve">, and would not provide </w:t>
              </w:r>
            </w:ins>
            <w:del w:id="35" w:author="jow" w:date="2014-06-26T18:13:00Z">
              <w:r w:rsidDel="00751D78">
                <w:delText xml:space="preserve"> with no </w:delText>
              </w:r>
            </w:del>
            <w:r>
              <w:t xml:space="preserve">solar access. </w:t>
            </w:r>
            <w:r w:rsidR="009948B2">
              <w:t xml:space="preserve"> </w:t>
            </w:r>
            <w:r>
              <w:t xml:space="preserve">This would be inconsistent with the streetscape and inhibit the opportunity to provide a </w:t>
            </w:r>
            <w:r>
              <w:lastRenderedPageBreak/>
              <w:t>strong identifiable corner building.</w:t>
            </w:r>
          </w:p>
        </w:tc>
      </w:tr>
      <w:tr w:rsidR="00C514B4" w:rsidTr="0030199D">
        <w:tc>
          <w:tcPr>
            <w:tcW w:w="4077" w:type="dxa"/>
          </w:tcPr>
          <w:p w:rsidR="00C514B4" w:rsidRDefault="00C514B4" w:rsidP="00C514B4">
            <w:pPr>
              <w:pStyle w:val="BodyText"/>
            </w:pPr>
            <w:r>
              <w:lastRenderedPageBreak/>
              <w:t>Where setbacks are limited by lot size and adjacent buildings</w:t>
            </w:r>
            <w:del w:id="36" w:author="jow" w:date="2014-06-26T18:15:00Z">
              <w:r w:rsidDel="00751D78">
                <w:delText>'</w:delText>
              </w:r>
            </w:del>
            <w:r>
              <w:t xml:space="preserve"> 'step in' the plan on deep building to provide internal courtyards and to limit the length of walls facing boundaries</w:t>
            </w:r>
          </w:p>
        </w:tc>
        <w:tc>
          <w:tcPr>
            <w:tcW w:w="5209" w:type="dxa"/>
          </w:tcPr>
          <w:p w:rsidR="00C514B4" w:rsidRDefault="00C514B4" w:rsidP="00C514B4">
            <w:pPr>
              <w:pStyle w:val="BodyText"/>
            </w:pPr>
            <w:r w:rsidRPr="009948B2">
              <w:rPr>
                <w:b/>
              </w:rPr>
              <w:t>YES</w:t>
            </w:r>
            <w:r>
              <w:t xml:space="preserve"> The proposed building form for the extension includes a central courtyard that 'steps in' limiting the length of wall</w:t>
            </w:r>
            <w:ins w:id="37" w:author="jow" w:date="2014-06-26T18:15:00Z">
              <w:r w:rsidR="00751D78">
                <w:t xml:space="preserve"> facing the northern boundary</w:t>
              </w:r>
            </w:ins>
            <w:r>
              <w:t>.</w:t>
            </w:r>
          </w:p>
        </w:tc>
      </w:tr>
    </w:tbl>
    <w:p w:rsidR="00C665A3" w:rsidRDefault="00C665A3"/>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209"/>
      </w:tblGrid>
      <w:tr w:rsidR="00C514B4" w:rsidRPr="009948B2" w:rsidTr="00C665A3">
        <w:tc>
          <w:tcPr>
            <w:tcW w:w="9286" w:type="dxa"/>
            <w:gridSpan w:val="2"/>
            <w:tcBorders>
              <w:top w:val="single" w:sz="12" w:space="0" w:color="auto"/>
              <w:left w:val="single" w:sz="12" w:space="0" w:color="auto"/>
              <w:bottom w:val="single" w:sz="12" w:space="0" w:color="auto"/>
              <w:right w:val="single" w:sz="12" w:space="0" w:color="auto"/>
            </w:tcBorders>
          </w:tcPr>
          <w:p w:rsidR="00C514B4" w:rsidRPr="009948B2" w:rsidRDefault="00C514B4" w:rsidP="00C665A3">
            <w:pPr>
              <w:pStyle w:val="BodyText"/>
              <w:keepNext/>
              <w:spacing w:before="0"/>
              <w:rPr>
                <w:b/>
              </w:rPr>
            </w:pPr>
            <w:r w:rsidRPr="009948B2">
              <w:rPr>
                <w:b/>
              </w:rPr>
              <w:t>Deep Soil Zones</w:t>
            </w:r>
          </w:p>
        </w:tc>
      </w:tr>
      <w:tr w:rsidR="00C514B4" w:rsidTr="0030199D">
        <w:tc>
          <w:tcPr>
            <w:tcW w:w="4077" w:type="dxa"/>
            <w:tcBorders>
              <w:top w:val="single" w:sz="12" w:space="0" w:color="auto"/>
              <w:bottom w:val="single" w:sz="12" w:space="0" w:color="auto"/>
            </w:tcBorders>
          </w:tcPr>
          <w:p w:rsidR="00C514B4" w:rsidRDefault="00C514B4" w:rsidP="00C514B4">
            <w:pPr>
              <w:pStyle w:val="BodyText"/>
            </w:pPr>
            <w:r>
              <w:t xml:space="preserve">Minimum of 25% of the open space of the site. </w:t>
            </w:r>
            <w:r w:rsidR="009948B2">
              <w:t xml:space="preserve"> </w:t>
            </w:r>
            <w:r>
              <w:t xml:space="preserve">Exceptions may be made in urban areas where sites are built out and there is no capacity for water infiltration. </w:t>
            </w:r>
            <w:r w:rsidR="009948B2">
              <w:t xml:space="preserve"> </w:t>
            </w:r>
            <w:r>
              <w:t>In these instances, stormwater treatment measures must be integrated with the design of the residential flat building</w:t>
            </w:r>
          </w:p>
        </w:tc>
        <w:tc>
          <w:tcPr>
            <w:tcW w:w="5209" w:type="dxa"/>
            <w:tcBorders>
              <w:top w:val="single" w:sz="12" w:space="0" w:color="auto"/>
              <w:bottom w:val="single" w:sz="12" w:space="0" w:color="auto"/>
            </w:tcBorders>
          </w:tcPr>
          <w:p w:rsidR="00C514B4" w:rsidRDefault="00C514B4" w:rsidP="00751D78">
            <w:pPr>
              <w:pStyle w:val="BodyText"/>
              <w:rPr>
                <w:ins w:id="38" w:author="jow" w:date="2014-06-26T18:16:00Z"/>
              </w:rPr>
            </w:pPr>
            <w:del w:id="39" w:author="jow" w:date="2014-06-26T18:20:00Z">
              <w:r w:rsidRPr="009948B2" w:rsidDel="0068768F">
                <w:rPr>
                  <w:b/>
                </w:rPr>
                <w:delText>NO</w:delText>
              </w:r>
              <w:r w:rsidDel="0068768F">
                <w:delText xml:space="preserve"> </w:delText>
              </w:r>
            </w:del>
            <w:r>
              <w:t xml:space="preserve">7.5% </w:t>
            </w:r>
            <w:ins w:id="40" w:author="jow" w:date="2014-06-26T18:15:00Z">
              <w:r w:rsidR="00751D78">
                <w:t xml:space="preserve">of the site is </w:t>
              </w:r>
            </w:ins>
            <w:del w:id="41" w:author="jow" w:date="2014-06-26T18:15:00Z">
              <w:r w:rsidDel="00751D78">
                <w:delText>D</w:delText>
              </w:r>
            </w:del>
            <w:ins w:id="42" w:author="jow" w:date="2014-06-26T18:15:00Z">
              <w:r w:rsidR="00751D78">
                <w:t>d</w:t>
              </w:r>
            </w:ins>
            <w:r>
              <w:t>eep soil (150m</w:t>
            </w:r>
            <w:r w:rsidR="009948B2">
              <w:rPr>
                <w:rFonts w:cs="Arial"/>
              </w:rPr>
              <w:t>²</w:t>
            </w:r>
            <w:r>
              <w:t>)</w:t>
            </w:r>
            <w:ins w:id="43" w:author="jow" w:date="2014-06-26T18:16:00Z">
              <w:r w:rsidR="0068768F">
                <w:t>,</w:t>
              </w:r>
            </w:ins>
          </w:p>
          <w:p w:rsidR="0068768F" w:rsidRDefault="0068768F" w:rsidP="0068768F">
            <w:pPr>
              <w:pStyle w:val="BodyText"/>
            </w:pPr>
            <w:ins w:id="44" w:author="jow" w:date="2014-06-26T18:16:00Z">
              <w:r>
                <w:t xml:space="preserve">The site is currently almost fully paved or built upon, </w:t>
              </w:r>
            </w:ins>
            <w:ins w:id="45" w:author="jow" w:date="2014-06-26T18:17:00Z">
              <w:r>
                <w:t xml:space="preserve">reflecting its history. </w:t>
              </w:r>
            </w:ins>
            <w:ins w:id="46" w:author="jow" w:date="2014-06-26T18:19:00Z">
              <w:r>
                <w:t xml:space="preserve">Stormwater design is integrated with the design. </w:t>
              </w:r>
            </w:ins>
            <w:ins w:id="47" w:author="jow" w:date="2014-06-26T18:20:00Z">
              <w:r>
                <w:t>The building footprint</w:t>
              </w:r>
            </w:ins>
            <w:ins w:id="48" w:author="jow" w:date="2014-06-26T18:21:00Z">
              <w:r>
                <w:t xml:space="preserve"> reflects a considered response to the site and its surrounds. </w:t>
              </w:r>
            </w:ins>
            <w:ins w:id="49" w:author="jow" w:date="2014-06-26T18:20:00Z">
              <w:r>
                <w:t xml:space="preserve"> </w:t>
              </w:r>
            </w:ins>
          </w:p>
        </w:tc>
      </w:tr>
      <w:tr w:rsidR="00C514B4" w:rsidRPr="009948B2" w:rsidTr="00C665A3">
        <w:tc>
          <w:tcPr>
            <w:tcW w:w="9286" w:type="dxa"/>
            <w:gridSpan w:val="2"/>
            <w:tcBorders>
              <w:top w:val="single" w:sz="12" w:space="0" w:color="auto"/>
              <w:left w:val="single" w:sz="12" w:space="0" w:color="auto"/>
              <w:bottom w:val="single" w:sz="12" w:space="0" w:color="auto"/>
              <w:right w:val="single" w:sz="12" w:space="0" w:color="auto"/>
            </w:tcBorders>
          </w:tcPr>
          <w:p w:rsidR="00C514B4" w:rsidRPr="009948B2" w:rsidRDefault="00C514B4" w:rsidP="00C665A3">
            <w:pPr>
              <w:pStyle w:val="BodyText"/>
              <w:keepNext/>
              <w:spacing w:before="0"/>
              <w:rPr>
                <w:b/>
              </w:rPr>
            </w:pPr>
            <w:r w:rsidRPr="009948B2">
              <w:rPr>
                <w:b/>
              </w:rPr>
              <w:t>Communal Open Space</w:t>
            </w:r>
          </w:p>
        </w:tc>
      </w:tr>
      <w:tr w:rsidR="00C514B4" w:rsidTr="0030199D">
        <w:tc>
          <w:tcPr>
            <w:tcW w:w="4077" w:type="dxa"/>
            <w:tcBorders>
              <w:top w:val="single" w:sz="12" w:space="0" w:color="auto"/>
            </w:tcBorders>
          </w:tcPr>
          <w:p w:rsidR="00F72370" w:rsidRDefault="0068768F" w:rsidP="00C514B4">
            <w:pPr>
              <w:pStyle w:val="BodyText"/>
            </w:pPr>
            <w:ins w:id="50" w:author="jow" w:date="2014-06-26T18:20:00Z">
              <w:r>
                <w:t>C</w:t>
              </w:r>
            </w:ins>
            <w:del w:id="51" w:author="jow" w:date="2014-06-26T18:20:00Z">
              <w:r w:rsidR="00C514B4" w:rsidDel="0068768F">
                <w:delText>c</w:delText>
              </w:r>
            </w:del>
            <w:r w:rsidR="00C514B4">
              <w:t>ommunal open space should generally be at least 25-30%</w:t>
            </w:r>
            <w:r w:rsidR="00F72370">
              <w:t xml:space="preserve"> </w:t>
            </w:r>
          </w:p>
          <w:p w:rsidR="00C514B4" w:rsidRDefault="00F72370" w:rsidP="00C514B4">
            <w:pPr>
              <w:pStyle w:val="BodyText"/>
            </w:pPr>
            <w:r>
              <w:t>Where communal open space is difficult to accommodate on site, councils may need to consider the adequacy of public open space provision in the locality</w:t>
            </w:r>
          </w:p>
        </w:tc>
        <w:tc>
          <w:tcPr>
            <w:tcW w:w="5209" w:type="dxa"/>
            <w:tcBorders>
              <w:top w:val="single" w:sz="12" w:space="0" w:color="auto"/>
            </w:tcBorders>
          </w:tcPr>
          <w:p w:rsidR="00C514B4" w:rsidDel="0068768F" w:rsidRDefault="00C514B4" w:rsidP="00C514B4">
            <w:pPr>
              <w:pStyle w:val="BodyText"/>
              <w:rPr>
                <w:del w:id="52" w:author="jow" w:date="2014-06-26T18:20:00Z"/>
              </w:rPr>
            </w:pPr>
            <w:del w:id="53" w:author="jow" w:date="2014-06-26T18:20:00Z">
              <w:r w:rsidRPr="0030199D" w:rsidDel="0068768F">
                <w:rPr>
                  <w:b/>
                </w:rPr>
                <w:delText>NO</w:delText>
              </w:r>
            </w:del>
          </w:p>
          <w:p w:rsidR="0068768F" w:rsidRDefault="0068768F" w:rsidP="0068768F">
            <w:pPr>
              <w:pStyle w:val="BodyText"/>
              <w:rPr>
                <w:rFonts w:cs="Arial"/>
              </w:rPr>
            </w:pPr>
            <w:ins w:id="54" w:author="jow" w:date="2014-06-26T18:25:00Z">
              <w:r>
                <w:rPr>
                  <w:rFonts w:cs="Arial"/>
                </w:rPr>
                <w:t xml:space="preserve">Opportunities for communal open space are limited partially by the site landform/slope and siting of the existing heritage building. </w:t>
              </w:r>
            </w:ins>
          </w:p>
          <w:p w:rsidR="00F72370" w:rsidRDefault="00F72370" w:rsidP="00F72370">
            <w:pPr>
              <w:pStyle w:val="BodyText"/>
              <w:rPr>
                <w:ins w:id="55" w:author="jow" w:date="2014-06-26T18:27:00Z"/>
                <w:rFonts w:cs="Arial"/>
              </w:rPr>
            </w:pPr>
            <w:ins w:id="56" w:author="jow" w:date="2014-06-26T18:27:00Z">
              <w:r>
                <w:rPr>
                  <w:rFonts w:cs="Arial"/>
                </w:rPr>
                <w:t>The zoning of the site (for mixed use) and the requirement for ground level or street level commercial use also limit the opportunities for communal open space</w:t>
              </w:r>
            </w:ins>
            <w:ins w:id="57" w:author="jow" w:date="2014-06-26T18:28:00Z">
              <w:r>
                <w:rPr>
                  <w:rFonts w:cs="Arial"/>
                </w:rPr>
                <w:t xml:space="preserve"> (for residents only)</w:t>
              </w:r>
            </w:ins>
            <w:ins w:id="58" w:author="jow" w:date="2014-06-26T18:27:00Z">
              <w:r>
                <w:rPr>
                  <w:rFonts w:cs="Arial"/>
                </w:rPr>
                <w:t xml:space="preserve"> at ground level or street level.</w:t>
              </w:r>
            </w:ins>
          </w:p>
          <w:p w:rsidR="00F72370" w:rsidRDefault="00F72370" w:rsidP="00C514B4">
            <w:pPr>
              <w:pStyle w:val="BodyText"/>
              <w:rPr>
                <w:ins w:id="59" w:author="jow" w:date="2014-06-26T18:30:00Z"/>
              </w:rPr>
            </w:pPr>
            <w:ins w:id="60" w:author="jow" w:date="2014-06-26T18:30:00Z">
              <w:r>
                <w:t>The proposal is directly opposite Punch Park, which is a locally and regionally significant piece of open space.</w:t>
              </w:r>
            </w:ins>
          </w:p>
          <w:p w:rsidR="009948B2" w:rsidRDefault="00F72370" w:rsidP="00C514B4">
            <w:pPr>
              <w:pStyle w:val="BodyText"/>
              <w:rPr>
                <w:rFonts w:cs="Arial"/>
              </w:rPr>
            </w:pPr>
            <w:ins w:id="61" w:author="jow" w:date="2014-06-26T18:30:00Z">
              <w:r>
                <w:rPr>
                  <w:rFonts w:cs="Arial"/>
                </w:rPr>
                <w:t xml:space="preserve">A gym is provided (95m², 4%), and the </w:t>
              </w:r>
            </w:ins>
            <w:del w:id="62" w:author="jow" w:date="2014-06-26T18:29:00Z">
              <w:r w:rsidR="009948B2" w:rsidDel="00F72370">
                <w:delText>C</w:delText>
              </w:r>
            </w:del>
            <w:ins w:id="63" w:author="jow" w:date="2014-06-26T18:29:00Z">
              <w:r>
                <w:t>c</w:t>
              </w:r>
            </w:ins>
            <w:r w:rsidR="009948B2">
              <w:t xml:space="preserve">ourtyard area in front of </w:t>
            </w:r>
            <w:ins w:id="64" w:author="jow" w:date="2014-06-26T18:29:00Z">
              <w:r>
                <w:t xml:space="preserve">the </w:t>
              </w:r>
            </w:ins>
            <w:r w:rsidR="009948B2">
              <w:t>retail is 124m</w:t>
            </w:r>
            <w:r w:rsidR="009948B2">
              <w:rPr>
                <w:rFonts w:cs="Arial"/>
              </w:rPr>
              <w:t>²</w:t>
            </w:r>
            <w:ins w:id="65" w:author="jow" w:date="2014-06-26T18:30:00Z">
              <w:r>
                <w:rPr>
                  <w:rFonts w:cs="Arial"/>
                </w:rPr>
                <w:t xml:space="preserve">. </w:t>
              </w:r>
            </w:ins>
          </w:p>
          <w:p w:rsidR="009948B2" w:rsidRDefault="009948B2" w:rsidP="00C514B4">
            <w:pPr>
              <w:pStyle w:val="BodyText"/>
              <w:rPr>
                <w:ins w:id="66" w:author="jow" w:date="2014-06-26T18:22:00Z"/>
                <w:rFonts w:cs="Arial"/>
              </w:rPr>
            </w:pPr>
            <w:del w:id="67" w:author="jow" w:date="2014-06-26T18:30:00Z">
              <w:r w:rsidDel="00F72370">
                <w:rPr>
                  <w:rFonts w:cs="Arial"/>
                </w:rPr>
                <w:delText xml:space="preserve">Gym is 95m² (4%), </w:delText>
              </w:r>
            </w:del>
            <w:del w:id="68" w:author="jow" w:date="2014-06-26T18:31:00Z">
              <w:r w:rsidDel="00F72370">
                <w:rPr>
                  <w:rFonts w:cs="Arial"/>
                </w:rPr>
                <w:delText>Commercial open space ??m² (Y%)</w:delText>
              </w:r>
            </w:del>
          </w:p>
          <w:p w:rsidR="0068768F" w:rsidDel="0068768F" w:rsidRDefault="0068768F" w:rsidP="00C514B4">
            <w:pPr>
              <w:pStyle w:val="BodyText"/>
              <w:rPr>
                <w:del w:id="69" w:author="jow" w:date="2014-06-26T18:25:00Z"/>
                <w:rFonts w:cs="Arial"/>
              </w:rPr>
            </w:pPr>
          </w:p>
          <w:p w:rsidR="009948B2" w:rsidRPr="009948B2" w:rsidRDefault="009948B2" w:rsidP="00C514B4">
            <w:pPr>
              <w:pStyle w:val="BodyText"/>
              <w:rPr>
                <w:b/>
              </w:rPr>
            </w:pPr>
            <w:del w:id="70" w:author="jow" w:date="2014-06-26T18:31:00Z">
              <w:r w:rsidDel="00F72370">
                <w:rPr>
                  <w:rFonts w:cs="Arial"/>
                  <w:b/>
                </w:rPr>
                <w:delText>TOTAL OPEN SPACE 15%??</w:delText>
              </w:r>
            </w:del>
          </w:p>
        </w:tc>
      </w:tr>
      <w:tr w:rsidR="00C514B4" w:rsidTr="0030199D">
        <w:tc>
          <w:tcPr>
            <w:tcW w:w="4077" w:type="dxa"/>
          </w:tcPr>
          <w:p w:rsidR="00C514B4" w:rsidRDefault="00C514B4" w:rsidP="009948B2">
            <w:pPr>
              <w:pStyle w:val="BodyText"/>
            </w:pPr>
          </w:p>
        </w:tc>
        <w:tc>
          <w:tcPr>
            <w:tcW w:w="5209" w:type="dxa"/>
          </w:tcPr>
          <w:p w:rsidR="00C514B4" w:rsidRDefault="00FF050E" w:rsidP="009948B2">
            <w:pPr>
              <w:pStyle w:val="BodyText"/>
            </w:pPr>
            <w:del w:id="71" w:author="jow" w:date="2014-06-26T18:30:00Z">
              <w:r w:rsidDel="00F72370">
                <w:delText>The proposal is adjacent to Punch Park, which is a locally and regionally significant piece of open space</w:delText>
              </w:r>
            </w:del>
          </w:p>
        </w:tc>
      </w:tr>
      <w:tr w:rsidR="00C514B4" w:rsidTr="0030199D">
        <w:tc>
          <w:tcPr>
            <w:tcW w:w="4077" w:type="dxa"/>
            <w:tcBorders>
              <w:bottom w:val="single" w:sz="12" w:space="0" w:color="auto"/>
            </w:tcBorders>
          </w:tcPr>
          <w:p w:rsidR="00C514B4" w:rsidRDefault="00C514B4" w:rsidP="00FF050E">
            <w:pPr>
              <w:pStyle w:val="BodyText"/>
            </w:pPr>
            <w:del w:id="72" w:author="jow" w:date="2014-06-26T18:31:00Z">
              <w:r w:rsidDel="00F72370">
                <w:delText>Where developments are unable to achieve the recommended communal open space such as those in dense urban areas, they must demonstrate that residenti</w:delText>
              </w:r>
              <w:r w:rsidR="00FF050E" w:rsidDel="00F72370">
                <w:delText>a</w:delText>
              </w:r>
              <w:r w:rsidDel="00F72370">
                <w:delText>l amenity is provided in the form of a contribution to public open space</w:delText>
              </w:r>
            </w:del>
          </w:p>
        </w:tc>
        <w:tc>
          <w:tcPr>
            <w:tcW w:w="5209" w:type="dxa"/>
            <w:tcBorders>
              <w:bottom w:val="single" w:sz="12" w:space="0" w:color="auto"/>
            </w:tcBorders>
          </w:tcPr>
          <w:p w:rsidR="00FF050E" w:rsidDel="00F72370" w:rsidRDefault="00FF050E" w:rsidP="00C514B4">
            <w:pPr>
              <w:pStyle w:val="BodyText"/>
              <w:rPr>
                <w:del w:id="73" w:author="jow" w:date="2014-06-26T18:31:00Z"/>
              </w:rPr>
            </w:pPr>
            <w:del w:id="74" w:author="jow" w:date="2014-06-26T18:31:00Z">
              <w:r w:rsidDel="00F72370">
                <w:delText>Client to confirm if this is an option</w:delText>
              </w:r>
            </w:del>
          </w:p>
          <w:p w:rsidR="00FF050E" w:rsidDel="00F72370" w:rsidRDefault="00FF050E" w:rsidP="00C514B4">
            <w:pPr>
              <w:pStyle w:val="BodyText"/>
              <w:rPr>
                <w:del w:id="75" w:author="jow" w:date="2014-06-26T18:31:00Z"/>
              </w:rPr>
            </w:pPr>
          </w:p>
          <w:p w:rsidR="00FF050E" w:rsidDel="00F72370" w:rsidRDefault="00FF050E" w:rsidP="00C514B4">
            <w:pPr>
              <w:pStyle w:val="BodyText"/>
              <w:rPr>
                <w:del w:id="76" w:author="jow" w:date="2014-06-26T18:31:00Z"/>
              </w:rPr>
            </w:pPr>
          </w:p>
          <w:p w:rsidR="00C514B4" w:rsidRPr="00FF050E" w:rsidRDefault="00C514B4" w:rsidP="00C514B4">
            <w:pPr>
              <w:pStyle w:val="BodyText"/>
              <w:rPr>
                <w:b/>
              </w:rPr>
            </w:pPr>
            <w:del w:id="77" w:author="jow" w:date="2014-06-26T18:31:00Z">
              <w:r w:rsidRPr="00FF050E" w:rsidDel="00F72370">
                <w:rPr>
                  <w:b/>
                </w:rPr>
                <w:delText>*It should be noted that the site is zoned mixed use not residential</w:delText>
              </w:r>
            </w:del>
          </w:p>
        </w:tc>
      </w:tr>
      <w:tr w:rsidR="00C514B4" w:rsidRPr="00FF050E" w:rsidTr="00C665A3">
        <w:tc>
          <w:tcPr>
            <w:tcW w:w="9286" w:type="dxa"/>
            <w:gridSpan w:val="2"/>
            <w:tcBorders>
              <w:top w:val="single" w:sz="12" w:space="0" w:color="auto"/>
              <w:left w:val="single" w:sz="12" w:space="0" w:color="auto"/>
              <w:bottom w:val="single" w:sz="12" w:space="0" w:color="auto"/>
              <w:right w:val="single" w:sz="12" w:space="0" w:color="auto"/>
            </w:tcBorders>
          </w:tcPr>
          <w:p w:rsidR="00C514B4" w:rsidRPr="00FF050E" w:rsidRDefault="00C514B4" w:rsidP="00C665A3">
            <w:pPr>
              <w:pStyle w:val="BodyText"/>
              <w:keepNext/>
              <w:spacing w:before="0"/>
              <w:rPr>
                <w:b/>
              </w:rPr>
            </w:pPr>
            <w:r w:rsidRPr="00FF050E">
              <w:rPr>
                <w:b/>
              </w:rPr>
              <w:t>Private Open Space</w:t>
            </w:r>
          </w:p>
        </w:tc>
      </w:tr>
      <w:tr w:rsidR="00C514B4" w:rsidTr="0030199D">
        <w:tc>
          <w:tcPr>
            <w:tcW w:w="4077" w:type="dxa"/>
            <w:tcBorders>
              <w:top w:val="single" w:sz="12" w:space="0" w:color="auto"/>
              <w:bottom w:val="single" w:sz="12" w:space="0" w:color="auto"/>
            </w:tcBorders>
          </w:tcPr>
          <w:p w:rsidR="00C514B4" w:rsidRDefault="00C514B4" w:rsidP="00C514B4">
            <w:pPr>
              <w:pStyle w:val="BodyText"/>
            </w:pPr>
            <w:r>
              <w:t>Provide primary balconies for all apartments with a minimum depth of 2m</w:t>
            </w:r>
          </w:p>
        </w:tc>
        <w:tc>
          <w:tcPr>
            <w:tcW w:w="5209" w:type="dxa"/>
            <w:tcBorders>
              <w:top w:val="single" w:sz="12" w:space="0" w:color="auto"/>
              <w:bottom w:val="single" w:sz="12" w:space="0" w:color="auto"/>
            </w:tcBorders>
          </w:tcPr>
          <w:p w:rsidR="00FF050E" w:rsidRDefault="00C514B4" w:rsidP="00C514B4">
            <w:pPr>
              <w:pStyle w:val="BodyText"/>
            </w:pPr>
            <w:r w:rsidRPr="00FF050E">
              <w:rPr>
                <w:b/>
              </w:rPr>
              <w:t>YES</w:t>
            </w:r>
            <w:r>
              <w:t xml:space="preserve"> - All balconies mini</w:t>
            </w:r>
            <w:r w:rsidR="00FF050E">
              <w:t>mum 2m</w:t>
            </w:r>
            <w:ins w:id="78" w:author="jow" w:date="2014-06-26T18:34:00Z">
              <w:r w:rsidR="00F72370">
                <w:t xml:space="preserve"> depth</w:t>
              </w:r>
            </w:ins>
          </w:p>
          <w:p w:rsidR="00C514B4" w:rsidRDefault="00C514B4" w:rsidP="00C514B4">
            <w:pPr>
              <w:pStyle w:val="BodyText"/>
            </w:pPr>
            <w:r>
              <w:t>Balconies areas range from 6m</w:t>
            </w:r>
            <w:r w:rsidR="00FF050E">
              <w:rPr>
                <w:rFonts w:cs="Arial"/>
              </w:rPr>
              <w:t>²</w:t>
            </w:r>
            <w:r>
              <w:t xml:space="preserve"> to 15m</w:t>
            </w:r>
            <w:r w:rsidR="00FF050E">
              <w:rPr>
                <w:rFonts w:cs="Arial"/>
              </w:rPr>
              <w:t>²</w:t>
            </w:r>
          </w:p>
          <w:p w:rsidR="00C514B4" w:rsidRDefault="00C514B4" w:rsidP="00F72370">
            <w:pPr>
              <w:pStyle w:val="BodyText"/>
            </w:pPr>
            <w:r>
              <w:t xml:space="preserve">The balconies allocated to the new extension </w:t>
            </w:r>
            <w:ins w:id="79" w:author="jow" w:date="2014-06-26T18:32:00Z">
              <w:r w:rsidR="00F72370">
                <w:t xml:space="preserve">have been designed so as to provide articulation, rhythmic effect and appropriate proportion on the elevations.  </w:t>
              </w:r>
            </w:ins>
            <w:del w:id="80" w:author="jow" w:date="2014-06-26T18:34:00Z">
              <w:r w:rsidDel="00F72370">
                <w:delText>can be increased in size if required, however this will effect the</w:delText>
              </w:r>
            </w:del>
            <w:del w:id="81" w:author="jow" w:date="2014-06-26T18:32:00Z">
              <w:r w:rsidDel="00F72370">
                <w:delText xml:space="preserve"> articulation, r</w:delText>
              </w:r>
              <w:r w:rsidR="00FF050E" w:rsidDel="00F72370">
                <w:delText>h</w:delText>
              </w:r>
              <w:r w:rsidDel="00F72370">
                <w:delText>ythmic effect and proportion of the elevations</w:delText>
              </w:r>
            </w:del>
            <w:r>
              <w:t xml:space="preserve">. </w:t>
            </w:r>
            <w:r w:rsidR="00FF050E">
              <w:t xml:space="preserve"> </w:t>
            </w:r>
            <w:r>
              <w:t>The elevations have b</w:t>
            </w:r>
            <w:ins w:id="82" w:author="jow" w:date="2014-06-26T18:33:00Z">
              <w:r w:rsidR="00F72370">
                <w:t>e</w:t>
              </w:r>
            </w:ins>
            <w:r>
              <w:t>en design</w:t>
            </w:r>
            <w:ins w:id="83" w:author="jow" w:date="2014-06-26T18:34:00Z">
              <w:r w:rsidR="00F72370">
                <w:t>ed</w:t>
              </w:r>
            </w:ins>
            <w:r>
              <w:t xml:space="preserve"> to compliment the immediate context.</w:t>
            </w:r>
          </w:p>
        </w:tc>
      </w:tr>
      <w:tr w:rsidR="00C514B4" w:rsidRPr="00FF050E" w:rsidTr="00C665A3">
        <w:tc>
          <w:tcPr>
            <w:tcW w:w="9286" w:type="dxa"/>
            <w:gridSpan w:val="2"/>
            <w:tcBorders>
              <w:top w:val="single" w:sz="12" w:space="0" w:color="auto"/>
              <w:left w:val="single" w:sz="12" w:space="0" w:color="auto"/>
              <w:bottom w:val="single" w:sz="12" w:space="0" w:color="auto"/>
              <w:right w:val="single" w:sz="12" w:space="0" w:color="auto"/>
            </w:tcBorders>
          </w:tcPr>
          <w:p w:rsidR="00C514B4" w:rsidRPr="00FF050E" w:rsidRDefault="00C514B4" w:rsidP="00C665A3">
            <w:pPr>
              <w:pStyle w:val="BodyText"/>
              <w:keepNext/>
              <w:spacing w:before="0"/>
              <w:rPr>
                <w:b/>
              </w:rPr>
            </w:pPr>
            <w:r w:rsidRPr="00FF050E">
              <w:rPr>
                <w:b/>
              </w:rPr>
              <w:t>Accessibility</w:t>
            </w:r>
          </w:p>
        </w:tc>
      </w:tr>
      <w:tr w:rsidR="00C514B4" w:rsidTr="0030199D">
        <w:tc>
          <w:tcPr>
            <w:tcW w:w="4077" w:type="dxa"/>
            <w:tcBorders>
              <w:top w:val="single" w:sz="12" w:space="0" w:color="auto"/>
            </w:tcBorders>
          </w:tcPr>
          <w:p w:rsidR="00C514B4" w:rsidRDefault="00C514B4" w:rsidP="00FF050E">
            <w:pPr>
              <w:pStyle w:val="BodyText"/>
            </w:pPr>
            <w:r>
              <w:t>Identify the access requirements from the street</w:t>
            </w:r>
            <w:r w:rsidR="00FF050E">
              <w:t xml:space="preserve"> </w:t>
            </w:r>
            <w:r>
              <w:t>or car</w:t>
            </w:r>
            <w:r w:rsidR="00FF050E">
              <w:t xml:space="preserve"> </w:t>
            </w:r>
            <w:r>
              <w:t xml:space="preserve">parking area to the apartment </w:t>
            </w:r>
            <w:r>
              <w:lastRenderedPageBreak/>
              <w:t>entrance</w:t>
            </w:r>
          </w:p>
        </w:tc>
        <w:tc>
          <w:tcPr>
            <w:tcW w:w="5209" w:type="dxa"/>
            <w:tcBorders>
              <w:top w:val="single" w:sz="12" w:space="0" w:color="auto"/>
            </w:tcBorders>
          </w:tcPr>
          <w:p w:rsidR="00C514B4" w:rsidRDefault="00C514B4" w:rsidP="00C514B4">
            <w:pPr>
              <w:pStyle w:val="BodyText"/>
              <w:rPr>
                <w:b/>
              </w:rPr>
            </w:pPr>
            <w:r w:rsidRPr="00FF050E">
              <w:rPr>
                <w:b/>
              </w:rPr>
              <w:lastRenderedPageBreak/>
              <w:t>YES</w:t>
            </w:r>
          </w:p>
          <w:p w:rsidR="00FF050E" w:rsidRPr="00FF050E" w:rsidRDefault="00FF050E" w:rsidP="00C514B4">
            <w:pPr>
              <w:pStyle w:val="BodyText"/>
              <w:rPr>
                <w:b/>
              </w:rPr>
            </w:pPr>
            <w:r>
              <w:lastRenderedPageBreak/>
              <w:t>4 units are immediately accessed from Reynolds Street into the existing building via pedestrian bridge. All of the units within the existing building can be directly accessed via lift from the parking level</w:t>
            </w:r>
          </w:p>
        </w:tc>
      </w:tr>
      <w:tr w:rsidR="00C514B4" w:rsidTr="0030199D">
        <w:tc>
          <w:tcPr>
            <w:tcW w:w="4077" w:type="dxa"/>
          </w:tcPr>
          <w:p w:rsidR="00C514B4" w:rsidRDefault="00C514B4" w:rsidP="00C514B4">
            <w:pPr>
              <w:pStyle w:val="BodyText"/>
            </w:pPr>
            <w:r>
              <w:lastRenderedPageBreak/>
              <w:t>Follow AS 1428 (parts 1 and 2) as a minimum</w:t>
            </w:r>
          </w:p>
        </w:tc>
        <w:tc>
          <w:tcPr>
            <w:tcW w:w="5209" w:type="dxa"/>
          </w:tcPr>
          <w:p w:rsidR="00C514B4" w:rsidRDefault="00C514B4" w:rsidP="00C514B4">
            <w:pPr>
              <w:pStyle w:val="BodyText"/>
            </w:pPr>
            <w:r>
              <w:t>1 unit is accessed directly off the main entry between the extension and existing</w:t>
            </w:r>
          </w:p>
        </w:tc>
      </w:tr>
      <w:tr w:rsidR="00C514B4" w:rsidTr="0030199D">
        <w:tc>
          <w:tcPr>
            <w:tcW w:w="4077" w:type="dxa"/>
            <w:tcBorders>
              <w:bottom w:val="single" w:sz="12" w:space="0" w:color="auto"/>
            </w:tcBorders>
          </w:tcPr>
          <w:p w:rsidR="00C514B4" w:rsidRDefault="00C514B4" w:rsidP="0030199D">
            <w:pPr>
              <w:pStyle w:val="BodyText"/>
              <w:keepNext/>
            </w:pPr>
            <w:r>
              <w:t>Provide barrier free access to at least 20% of dwellings in the development</w:t>
            </w:r>
          </w:p>
        </w:tc>
        <w:tc>
          <w:tcPr>
            <w:tcW w:w="5209" w:type="dxa"/>
            <w:tcBorders>
              <w:bottom w:val="single" w:sz="12" w:space="0" w:color="auto"/>
            </w:tcBorders>
          </w:tcPr>
          <w:p w:rsidR="00C514B4" w:rsidRDefault="00C514B4" w:rsidP="0030199D">
            <w:pPr>
              <w:pStyle w:val="BodyText"/>
              <w:keepNext/>
            </w:pPr>
            <w:r>
              <w:t>2 Units on level 1 accessed directly from core</w:t>
            </w:r>
          </w:p>
          <w:p w:rsidR="00C514B4" w:rsidRDefault="00C514B4" w:rsidP="0030199D">
            <w:pPr>
              <w:pStyle w:val="BodyText"/>
              <w:keepNext/>
            </w:pPr>
            <w:r>
              <w:t>4 Units on level 2 accessed directly from core</w:t>
            </w:r>
          </w:p>
          <w:p w:rsidR="00C514B4" w:rsidRDefault="00C514B4" w:rsidP="0030199D">
            <w:pPr>
              <w:pStyle w:val="BodyText"/>
              <w:keepNext/>
            </w:pPr>
            <w:r>
              <w:t>4 Units on level 3 accessed directly from core</w:t>
            </w:r>
          </w:p>
          <w:p w:rsidR="00C514B4" w:rsidRPr="00FF050E" w:rsidRDefault="00C514B4" w:rsidP="0030199D">
            <w:pPr>
              <w:pStyle w:val="BodyText"/>
              <w:keepNext/>
              <w:rPr>
                <w:b/>
              </w:rPr>
            </w:pPr>
            <w:r w:rsidRPr="00FF050E">
              <w:rPr>
                <w:b/>
              </w:rPr>
              <w:t>15 of 27 Units 51% of units are accessible</w:t>
            </w:r>
          </w:p>
        </w:tc>
      </w:tr>
      <w:tr w:rsidR="00C514B4" w:rsidRPr="00FF050E" w:rsidTr="00C665A3">
        <w:tc>
          <w:tcPr>
            <w:tcW w:w="9286" w:type="dxa"/>
            <w:gridSpan w:val="2"/>
            <w:tcBorders>
              <w:top w:val="single" w:sz="12" w:space="0" w:color="auto"/>
              <w:left w:val="single" w:sz="12" w:space="0" w:color="auto"/>
              <w:bottom w:val="single" w:sz="12" w:space="0" w:color="auto"/>
              <w:right w:val="single" w:sz="12" w:space="0" w:color="auto"/>
            </w:tcBorders>
          </w:tcPr>
          <w:p w:rsidR="00C514B4" w:rsidRPr="00FF050E" w:rsidRDefault="00C514B4" w:rsidP="00C665A3">
            <w:pPr>
              <w:pStyle w:val="BodyText"/>
              <w:keepNext/>
              <w:spacing w:before="0"/>
              <w:rPr>
                <w:b/>
              </w:rPr>
            </w:pPr>
            <w:r w:rsidRPr="00FF050E">
              <w:rPr>
                <w:b/>
              </w:rPr>
              <w:t>Vehicle Access</w:t>
            </w:r>
          </w:p>
        </w:tc>
      </w:tr>
      <w:tr w:rsidR="00C514B4" w:rsidTr="0030199D">
        <w:tc>
          <w:tcPr>
            <w:tcW w:w="4077" w:type="dxa"/>
            <w:tcBorders>
              <w:top w:val="single" w:sz="12" w:space="0" w:color="auto"/>
            </w:tcBorders>
          </w:tcPr>
          <w:p w:rsidR="00C514B4" w:rsidRDefault="008D69F3" w:rsidP="00C514B4">
            <w:pPr>
              <w:pStyle w:val="BodyText"/>
            </w:pPr>
            <w:r>
              <w:t>Generally limit the width of driveways to a maximum of 6m</w:t>
            </w:r>
          </w:p>
        </w:tc>
        <w:tc>
          <w:tcPr>
            <w:tcW w:w="5209" w:type="dxa"/>
            <w:tcBorders>
              <w:top w:val="single" w:sz="12" w:space="0" w:color="auto"/>
            </w:tcBorders>
          </w:tcPr>
          <w:p w:rsidR="00C514B4" w:rsidRDefault="008D69F3" w:rsidP="00C514B4">
            <w:pPr>
              <w:pStyle w:val="BodyText"/>
            </w:pPr>
            <w:r w:rsidRPr="00FF050E">
              <w:rPr>
                <w:b/>
              </w:rPr>
              <w:t>YES</w:t>
            </w:r>
          </w:p>
          <w:p w:rsidR="008D69F3" w:rsidRDefault="008D69F3" w:rsidP="00C514B4">
            <w:pPr>
              <w:pStyle w:val="BodyText"/>
            </w:pPr>
            <w:r>
              <w:t>Driveway width 6m</w:t>
            </w:r>
          </w:p>
        </w:tc>
      </w:tr>
      <w:tr w:rsidR="008D69F3" w:rsidTr="0030199D">
        <w:tc>
          <w:tcPr>
            <w:tcW w:w="4077" w:type="dxa"/>
            <w:tcBorders>
              <w:bottom w:val="single" w:sz="12" w:space="0" w:color="auto"/>
            </w:tcBorders>
          </w:tcPr>
          <w:p w:rsidR="008D69F3" w:rsidRDefault="008D69F3" w:rsidP="00C514B4">
            <w:pPr>
              <w:pStyle w:val="BodyText"/>
            </w:pPr>
            <w:r>
              <w:t>Locate vehicle entries away from main pedestrian entries and on secondary frontages</w:t>
            </w:r>
          </w:p>
        </w:tc>
        <w:tc>
          <w:tcPr>
            <w:tcW w:w="5209" w:type="dxa"/>
            <w:tcBorders>
              <w:bottom w:val="single" w:sz="12" w:space="0" w:color="auto"/>
            </w:tcBorders>
          </w:tcPr>
          <w:p w:rsidR="008D69F3" w:rsidRDefault="008D69F3" w:rsidP="00C514B4">
            <w:pPr>
              <w:pStyle w:val="BodyText"/>
            </w:pPr>
            <w:r w:rsidRPr="00FF050E">
              <w:rPr>
                <w:b/>
              </w:rPr>
              <w:t>YES</w:t>
            </w:r>
          </w:p>
          <w:p w:rsidR="008D69F3" w:rsidRDefault="008D69F3" w:rsidP="00C514B4">
            <w:pPr>
              <w:pStyle w:val="BodyText"/>
            </w:pPr>
            <w:r>
              <w:t xml:space="preserve">Driveway located on secondary frontage of Foy Street away from Reynolds and </w:t>
            </w:r>
            <w:proofErr w:type="spellStart"/>
            <w:r>
              <w:t>Hyam</w:t>
            </w:r>
            <w:proofErr w:type="spellEnd"/>
            <w:r>
              <w:t xml:space="preserve"> Streets which are the main frontages of the site &amp; heritage item</w:t>
            </w:r>
          </w:p>
        </w:tc>
      </w:tr>
      <w:tr w:rsidR="008D69F3" w:rsidRPr="00FF050E" w:rsidTr="00C665A3">
        <w:tc>
          <w:tcPr>
            <w:tcW w:w="9286" w:type="dxa"/>
            <w:gridSpan w:val="2"/>
            <w:tcBorders>
              <w:top w:val="single" w:sz="12" w:space="0" w:color="auto"/>
              <w:left w:val="single" w:sz="12" w:space="0" w:color="auto"/>
              <w:bottom w:val="single" w:sz="12" w:space="0" w:color="auto"/>
              <w:right w:val="single" w:sz="12" w:space="0" w:color="auto"/>
            </w:tcBorders>
          </w:tcPr>
          <w:p w:rsidR="008D69F3" w:rsidRPr="00FF050E" w:rsidRDefault="008D69F3" w:rsidP="00C665A3">
            <w:pPr>
              <w:pStyle w:val="BodyText"/>
              <w:keepNext/>
              <w:spacing w:before="0"/>
              <w:rPr>
                <w:b/>
              </w:rPr>
            </w:pPr>
            <w:r w:rsidRPr="00FF050E">
              <w:rPr>
                <w:b/>
              </w:rPr>
              <w:t>Apartment Layout</w:t>
            </w:r>
          </w:p>
        </w:tc>
      </w:tr>
      <w:tr w:rsidR="008D69F3" w:rsidTr="0030199D">
        <w:tc>
          <w:tcPr>
            <w:tcW w:w="4077" w:type="dxa"/>
            <w:tcBorders>
              <w:top w:val="single" w:sz="12" w:space="0" w:color="auto"/>
            </w:tcBorders>
          </w:tcPr>
          <w:p w:rsidR="008D69F3" w:rsidRDefault="008D69F3" w:rsidP="00C514B4">
            <w:pPr>
              <w:pStyle w:val="BodyText"/>
            </w:pPr>
            <w:r>
              <w:t>Single-access apartments should be limited in depth to 8m from a window</w:t>
            </w:r>
          </w:p>
        </w:tc>
        <w:tc>
          <w:tcPr>
            <w:tcW w:w="5209" w:type="dxa"/>
            <w:tcBorders>
              <w:top w:val="single" w:sz="12" w:space="0" w:color="auto"/>
            </w:tcBorders>
          </w:tcPr>
          <w:p w:rsidR="008D69F3" w:rsidRDefault="008D69F3" w:rsidP="00C514B4">
            <w:pPr>
              <w:pStyle w:val="BodyText"/>
            </w:pPr>
            <w:r w:rsidRPr="00FF050E">
              <w:rPr>
                <w:b/>
              </w:rPr>
              <w:t>YES</w:t>
            </w:r>
          </w:p>
        </w:tc>
      </w:tr>
      <w:tr w:rsidR="008D69F3" w:rsidTr="0030199D">
        <w:tc>
          <w:tcPr>
            <w:tcW w:w="4077" w:type="dxa"/>
          </w:tcPr>
          <w:p w:rsidR="008D69F3" w:rsidRDefault="008D69F3" w:rsidP="00C514B4">
            <w:pPr>
              <w:pStyle w:val="BodyText"/>
            </w:pPr>
            <w:r>
              <w:t>The back of the kitchen should be no more than 8m from a window</w:t>
            </w:r>
          </w:p>
        </w:tc>
        <w:tc>
          <w:tcPr>
            <w:tcW w:w="5209" w:type="dxa"/>
          </w:tcPr>
          <w:p w:rsidR="008D69F3" w:rsidRDefault="008D69F3" w:rsidP="00C514B4">
            <w:pPr>
              <w:pStyle w:val="BodyText"/>
            </w:pPr>
            <w:r w:rsidRPr="00FF050E">
              <w:rPr>
                <w:b/>
              </w:rPr>
              <w:t>YES</w:t>
            </w:r>
          </w:p>
        </w:tc>
      </w:tr>
      <w:tr w:rsidR="008D69F3" w:rsidTr="0030199D">
        <w:tc>
          <w:tcPr>
            <w:tcW w:w="4077" w:type="dxa"/>
          </w:tcPr>
          <w:p w:rsidR="008D69F3" w:rsidRDefault="00FF050E" w:rsidP="00C514B4">
            <w:pPr>
              <w:pStyle w:val="BodyText"/>
            </w:pPr>
            <w:r>
              <w:t>The width of cross-over or cross through apartments over 15m in depth should be 4m or greater</w:t>
            </w:r>
          </w:p>
        </w:tc>
        <w:tc>
          <w:tcPr>
            <w:tcW w:w="5209" w:type="dxa"/>
          </w:tcPr>
          <w:p w:rsidR="008D69F3" w:rsidRPr="00FF050E" w:rsidRDefault="00FF050E" w:rsidP="00C514B4">
            <w:pPr>
              <w:pStyle w:val="BodyText"/>
              <w:rPr>
                <w:b/>
              </w:rPr>
            </w:pPr>
            <w:r w:rsidRPr="00FF050E">
              <w:rPr>
                <w:b/>
              </w:rPr>
              <w:t>YES</w:t>
            </w:r>
          </w:p>
        </w:tc>
      </w:tr>
      <w:tr w:rsidR="008D69F3" w:rsidTr="0030199D">
        <w:tc>
          <w:tcPr>
            <w:tcW w:w="4077" w:type="dxa"/>
          </w:tcPr>
          <w:p w:rsidR="008D69F3" w:rsidRDefault="008D69F3" w:rsidP="008D69F3">
            <w:pPr>
              <w:pStyle w:val="BodyText"/>
            </w:pPr>
            <w:r>
              <w:t>Rules of thumb apartments sizes:</w:t>
            </w:r>
          </w:p>
          <w:p w:rsidR="008D69F3" w:rsidRDefault="008D69F3" w:rsidP="00FF050E">
            <w:pPr>
              <w:pStyle w:val="BodyText"/>
              <w:spacing w:before="0"/>
            </w:pPr>
            <w:r>
              <w:t>1 bedroom - 50m</w:t>
            </w:r>
            <w:r w:rsidR="00FF050E">
              <w:rPr>
                <w:rFonts w:cs="Arial"/>
              </w:rPr>
              <w:t>²</w:t>
            </w:r>
          </w:p>
          <w:p w:rsidR="008D69F3" w:rsidRDefault="008D69F3" w:rsidP="00FF050E">
            <w:pPr>
              <w:pStyle w:val="BodyText"/>
              <w:spacing w:before="0"/>
            </w:pPr>
            <w:r>
              <w:t>2 bedroom - 70m</w:t>
            </w:r>
            <w:r w:rsidR="00FF050E">
              <w:rPr>
                <w:rFonts w:cs="Arial"/>
              </w:rPr>
              <w:t>²</w:t>
            </w:r>
          </w:p>
          <w:p w:rsidR="008D69F3" w:rsidRDefault="008D69F3" w:rsidP="00FF050E">
            <w:pPr>
              <w:pStyle w:val="BodyText"/>
              <w:spacing w:before="0"/>
            </w:pPr>
            <w:r>
              <w:t>3 bedroom - 95m</w:t>
            </w:r>
            <w:r w:rsidR="00FF050E">
              <w:rPr>
                <w:rFonts w:cs="Arial"/>
              </w:rPr>
              <w:t>²</w:t>
            </w:r>
          </w:p>
        </w:tc>
        <w:tc>
          <w:tcPr>
            <w:tcW w:w="5209" w:type="dxa"/>
          </w:tcPr>
          <w:p w:rsidR="008D69F3" w:rsidRPr="00FF050E" w:rsidRDefault="008D69F3" w:rsidP="00C514B4">
            <w:pPr>
              <w:pStyle w:val="BodyText"/>
              <w:rPr>
                <w:b/>
              </w:rPr>
            </w:pPr>
            <w:r w:rsidRPr="00FF050E">
              <w:rPr>
                <w:b/>
              </w:rPr>
              <w:t>YES</w:t>
            </w:r>
          </w:p>
        </w:tc>
      </w:tr>
      <w:tr w:rsidR="008D69F3" w:rsidTr="0030199D">
        <w:tc>
          <w:tcPr>
            <w:tcW w:w="4077" w:type="dxa"/>
            <w:tcBorders>
              <w:bottom w:val="single" w:sz="12" w:space="0" w:color="auto"/>
            </w:tcBorders>
          </w:tcPr>
          <w:p w:rsidR="008D69F3" w:rsidRDefault="008D69F3" w:rsidP="00FF050E">
            <w:pPr>
              <w:pStyle w:val="BodyText"/>
            </w:pPr>
            <w:del w:id="84" w:author="jow" w:date="2014-06-26T18:35:00Z">
              <w:r w:rsidDel="00F72370">
                <w:delText>If the examples identifi</w:delText>
              </w:r>
              <w:r w:rsidR="00FF050E" w:rsidDel="00F72370">
                <w:delText>e</w:delText>
              </w:r>
              <w:r w:rsidDel="00F72370">
                <w:delText>d in the table were to be compared</w:delText>
              </w:r>
            </w:del>
            <w:r>
              <w:t>:</w:t>
            </w:r>
          </w:p>
        </w:tc>
        <w:tc>
          <w:tcPr>
            <w:tcW w:w="5209" w:type="dxa"/>
            <w:tcBorders>
              <w:bottom w:val="single" w:sz="12" w:space="0" w:color="auto"/>
            </w:tcBorders>
          </w:tcPr>
          <w:p w:rsidR="008D69F3" w:rsidRDefault="00F72370" w:rsidP="00C514B4">
            <w:pPr>
              <w:pStyle w:val="BodyText"/>
            </w:pPr>
            <w:ins w:id="85" w:author="jow" w:date="2014-06-26T18:35:00Z">
              <w:r>
                <w:t xml:space="preserve">If the examples identified in the table were to be </w:t>
              </w:r>
              <w:proofErr w:type="gramStart"/>
              <w:r>
                <w:t>compared ,</w:t>
              </w:r>
              <w:proofErr w:type="gramEnd"/>
              <w:r>
                <w:t xml:space="preserve"> </w:t>
              </w:r>
            </w:ins>
            <w:r w:rsidR="008D69F3">
              <w:t>22 of the 27 (81.5%) units would be compliant with this table</w:t>
            </w:r>
          </w:p>
        </w:tc>
      </w:tr>
      <w:tr w:rsidR="008D69F3" w:rsidRPr="00FF050E" w:rsidTr="00C665A3">
        <w:tc>
          <w:tcPr>
            <w:tcW w:w="9286" w:type="dxa"/>
            <w:gridSpan w:val="2"/>
            <w:tcBorders>
              <w:top w:val="single" w:sz="12" w:space="0" w:color="auto"/>
              <w:left w:val="single" w:sz="12" w:space="0" w:color="auto"/>
              <w:bottom w:val="single" w:sz="12" w:space="0" w:color="auto"/>
              <w:right w:val="single" w:sz="12" w:space="0" w:color="auto"/>
            </w:tcBorders>
          </w:tcPr>
          <w:p w:rsidR="008D69F3" w:rsidRPr="00FF050E" w:rsidRDefault="008D69F3" w:rsidP="00C665A3">
            <w:pPr>
              <w:pStyle w:val="BodyText"/>
              <w:keepNext/>
              <w:spacing w:before="0"/>
              <w:rPr>
                <w:b/>
              </w:rPr>
            </w:pPr>
            <w:r w:rsidRPr="00FF050E">
              <w:rPr>
                <w:b/>
              </w:rPr>
              <w:t>Ceiling Heights</w:t>
            </w:r>
          </w:p>
        </w:tc>
      </w:tr>
      <w:tr w:rsidR="008D69F3" w:rsidTr="0030199D">
        <w:tc>
          <w:tcPr>
            <w:tcW w:w="4077" w:type="dxa"/>
            <w:tcBorders>
              <w:top w:val="single" w:sz="12" w:space="0" w:color="auto"/>
            </w:tcBorders>
          </w:tcPr>
          <w:p w:rsidR="00FF050E" w:rsidRDefault="00FF050E" w:rsidP="008D69F3">
            <w:pPr>
              <w:pStyle w:val="BodyText"/>
            </w:pPr>
          </w:p>
          <w:p w:rsidR="008D69F3" w:rsidRDefault="008D69F3" w:rsidP="008D69F3">
            <w:pPr>
              <w:pStyle w:val="BodyText"/>
            </w:pPr>
            <w:r>
              <w:t>3.3m minimum for ground floor retail</w:t>
            </w:r>
          </w:p>
        </w:tc>
        <w:tc>
          <w:tcPr>
            <w:tcW w:w="5209" w:type="dxa"/>
            <w:tcBorders>
              <w:top w:val="single" w:sz="12" w:space="0" w:color="auto"/>
            </w:tcBorders>
          </w:tcPr>
          <w:p w:rsidR="008D69F3" w:rsidRDefault="008D69F3" w:rsidP="00C514B4">
            <w:pPr>
              <w:pStyle w:val="BodyText"/>
            </w:pPr>
            <w:r w:rsidRPr="00FF050E">
              <w:rPr>
                <w:b/>
              </w:rPr>
              <w:t>YES</w:t>
            </w:r>
          </w:p>
          <w:p w:rsidR="008D69F3" w:rsidRDefault="008D69F3" w:rsidP="00C514B4">
            <w:pPr>
              <w:pStyle w:val="BodyText"/>
            </w:pPr>
            <w:r>
              <w:t>3.5m (retail in existing building)</w:t>
            </w:r>
          </w:p>
        </w:tc>
      </w:tr>
      <w:tr w:rsidR="008D69F3" w:rsidTr="0030199D">
        <w:tc>
          <w:tcPr>
            <w:tcW w:w="4077" w:type="dxa"/>
          </w:tcPr>
          <w:p w:rsidR="008D69F3" w:rsidRDefault="008D69F3" w:rsidP="00FF050E">
            <w:pPr>
              <w:pStyle w:val="BodyText"/>
              <w:spacing w:before="0"/>
            </w:pPr>
            <w:r>
              <w:t>Commercial</w:t>
            </w:r>
          </w:p>
        </w:tc>
        <w:tc>
          <w:tcPr>
            <w:tcW w:w="5209" w:type="dxa"/>
          </w:tcPr>
          <w:p w:rsidR="008D69F3" w:rsidRDefault="008D69F3" w:rsidP="00A41E3E">
            <w:pPr>
              <w:pStyle w:val="BodyText"/>
              <w:spacing w:before="0"/>
            </w:pPr>
            <w:r>
              <w:t>2.9m (new extension)</w:t>
            </w:r>
            <w:ins w:id="86" w:author="jow" w:date="2014-06-26T18:35:00Z">
              <w:r w:rsidR="00F72370">
                <w:t xml:space="preserve"> These </w:t>
              </w:r>
            </w:ins>
            <w:ins w:id="87" w:author="jow" w:date="2014-06-26T18:36:00Z">
              <w:r w:rsidR="00A41E3E">
                <w:t xml:space="preserve">commercial premises are designed to accommodate professional services type uses. </w:t>
              </w:r>
            </w:ins>
            <w:r>
              <w:t xml:space="preserve"> </w:t>
            </w:r>
            <w:del w:id="88" w:author="jow" w:date="2014-06-26T18:35:00Z">
              <w:r w:rsidDel="00F72370">
                <w:delText>?????? Check this</w:delText>
              </w:r>
            </w:del>
          </w:p>
        </w:tc>
      </w:tr>
      <w:tr w:rsidR="008D69F3" w:rsidTr="0030199D">
        <w:tc>
          <w:tcPr>
            <w:tcW w:w="4077" w:type="dxa"/>
            <w:tcBorders>
              <w:bottom w:val="single" w:sz="12" w:space="0" w:color="auto"/>
            </w:tcBorders>
          </w:tcPr>
          <w:p w:rsidR="008D69F3" w:rsidRDefault="008D69F3" w:rsidP="00FF050E">
            <w:pPr>
              <w:pStyle w:val="BodyText"/>
              <w:spacing w:before="0"/>
            </w:pPr>
            <w:r>
              <w:t>Residential</w:t>
            </w:r>
          </w:p>
        </w:tc>
        <w:tc>
          <w:tcPr>
            <w:tcW w:w="5209" w:type="dxa"/>
            <w:tcBorders>
              <w:bottom w:val="single" w:sz="12" w:space="0" w:color="auto"/>
            </w:tcBorders>
          </w:tcPr>
          <w:p w:rsidR="008D69F3" w:rsidRDefault="008D69F3" w:rsidP="00FF050E">
            <w:pPr>
              <w:pStyle w:val="BodyText"/>
              <w:spacing w:before="0"/>
            </w:pPr>
            <w:r>
              <w:t>2.9m (new extension)</w:t>
            </w:r>
          </w:p>
        </w:tc>
      </w:tr>
      <w:tr w:rsidR="008D69F3" w:rsidRPr="00FF050E" w:rsidTr="0030199D">
        <w:tc>
          <w:tcPr>
            <w:tcW w:w="9286" w:type="dxa"/>
            <w:gridSpan w:val="2"/>
            <w:tcBorders>
              <w:top w:val="single" w:sz="12" w:space="0" w:color="auto"/>
              <w:left w:val="single" w:sz="12" w:space="0" w:color="auto"/>
              <w:bottom w:val="single" w:sz="12" w:space="0" w:color="auto"/>
              <w:right w:val="single" w:sz="12" w:space="0" w:color="auto"/>
            </w:tcBorders>
          </w:tcPr>
          <w:p w:rsidR="008D69F3" w:rsidRPr="00FF050E" w:rsidRDefault="008D69F3" w:rsidP="00C665A3">
            <w:pPr>
              <w:pStyle w:val="BodyText"/>
              <w:keepNext/>
              <w:spacing w:before="0"/>
              <w:rPr>
                <w:b/>
              </w:rPr>
            </w:pPr>
            <w:r w:rsidRPr="00FF050E">
              <w:rPr>
                <w:b/>
              </w:rPr>
              <w:lastRenderedPageBreak/>
              <w:t>Internal Circulation</w:t>
            </w:r>
          </w:p>
        </w:tc>
      </w:tr>
      <w:tr w:rsidR="008D69F3" w:rsidTr="0030199D">
        <w:tc>
          <w:tcPr>
            <w:tcW w:w="4077" w:type="dxa"/>
            <w:tcBorders>
              <w:top w:val="single" w:sz="12" w:space="0" w:color="auto"/>
            </w:tcBorders>
          </w:tcPr>
          <w:p w:rsidR="008D69F3" w:rsidRDefault="008D69F3" w:rsidP="008D69F3">
            <w:pPr>
              <w:pStyle w:val="BodyText"/>
            </w:pPr>
            <w:r>
              <w:t xml:space="preserve">In general, where units are arranged off </w:t>
            </w:r>
            <w:r w:rsidR="003D160C">
              <w:t>double loaded corridor, the number of units accessible from a single core / corridor should be limited to 8</w:t>
            </w:r>
          </w:p>
        </w:tc>
        <w:tc>
          <w:tcPr>
            <w:tcW w:w="5209" w:type="dxa"/>
            <w:tcBorders>
              <w:top w:val="single" w:sz="12" w:space="0" w:color="auto"/>
            </w:tcBorders>
          </w:tcPr>
          <w:p w:rsidR="008D69F3" w:rsidRDefault="008D69F3" w:rsidP="00C514B4">
            <w:pPr>
              <w:pStyle w:val="BodyText"/>
            </w:pPr>
            <w:r w:rsidRPr="00CC52F7">
              <w:rPr>
                <w:b/>
              </w:rPr>
              <w:t>YES</w:t>
            </w:r>
          </w:p>
        </w:tc>
      </w:tr>
      <w:tr w:rsidR="003D160C" w:rsidRPr="00FF050E" w:rsidTr="00C665A3">
        <w:tc>
          <w:tcPr>
            <w:tcW w:w="9286" w:type="dxa"/>
            <w:gridSpan w:val="2"/>
            <w:tcBorders>
              <w:top w:val="single" w:sz="12" w:space="0" w:color="auto"/>
              <w:left w:val="single" w:sz="12" w:space="0" w:color="auto"/>
              <w:bottom w:val="single" w:sz="12" w:space="0" w:color="auto"/>
              <w:right w:val="single" w:sz="12" w:space="0" w:color="auto"/>
            </w:tcBorders>
          </w:tcPr>
          <w:p w:rsidR="003D160C" w:rsidRPr="00FF050E" w:rsidRDefault="003D160C" w:rsidP="00C665A3">
            <w:pPr>
              <w:pStyle w:val="BodyText"/>
              <w:keepNext/>
              <w:spacing w:before="0"/>
              <w:rPr>
                <w:b/>
              </w:rPr>
            </w:pPr>
            <w:r w:rsidRPr="00FF050E">
              <w:rPr>
                <w:b/>
              </w:rPr>
              <w:t>Storage</w:t>
            </w:r>
          </w:p>
        </w:tc>
      </w:tr>
      <w:tr w:rsidR="003D160C" w:rsidTr="0030199D">
        <w:tc>
          <w:tcPr>
            <w:tcW w:w="4077" w:type="dxa"/>
            <w:tcBorders>
              <w:top w:val="single" w:sz="12" w:space="0" w:color="auto"/>
            </w:tcBorders>
          </w:tcPr>
          <w:p w:rsidR="003D160C" w:rsidRDefault="003D160C" w:rsidP="00C665A3">
            <w:pPr>
              <w:pStyle w:val="BodyText"/>
              <w:keepNext/>
            </w:pPr>
            <w:r>
              <w:t>In addition to kitchen cupboards and bedroom wardrobes, provide accessible storage facilities at the following rates:</w:t>
            </w:r>
          </w:p>
        </w:tc>
        <w:tc>
          <w:tcPr>
            <w:tcW w:w="5209" w:type="dxa"/>
            <w:tcBorders>
              <w:top w:val="single" w:sz="12" w:space="0" w:color="auto"/>
            </w:tcBorders>
          </w:tcPr>
          <w:p w:rsidR="003D160C" w:rsidRDefault="003D160C" w:rsidP="00C665A3">
            <w:pPr>
              <w:pStyle w:val="BodyText"/>
              <w:keepNext/>
            </w:pPr>
            <w:r w:rsidRPr="00CC52F7">
              <w:rPr>
                <w:b/>
              </w:rPr>
              <w:t>YES</w:t>
            </w:r>
          </w:p>
        </w:tc>
      </w:tr>
      <w:tr w:rsidR="003D160C" w:rsidTr="0030199D">
        <w:tc>
          <w:tcPr>
            <w:tcW w:w="4077" w:type="dxa"/>
          </w:tcPr>
          <w:p w:rsidR="003D160C" w:rsidRDefault="003D160C" w:rsidP="003D160C">
            <w:pPr>
              <w:pStyle w:val="BodyText"/>
            </w:pPr>
            <w:r>
              <w:t>Studios - 6m3</w:t>
            </w:r>
          </w:p>
          <w:p w:rsidR="003D160C" w:rsidRDefault="003D160C" w:rsidP="00CC52F7">
            <w:pPr>
              <w:pStyle w:val="BodyText"/>
              <w:spacing w:before="0"/>
            </w:pPr>
            <w:r>
              <w:t>1 Bed - 6m3</w:t>
            </w:r>
          </w:p>
          <w:p w:rsidR="003D160C" w:rsidRDefault="003D160C" w:rsidP="00CC52F7">
            <w:pPr>
              <w:pStyle w:val="BodyText"/>
              <w:spacing w:before="0"/>
            </w:pPr>
            <w:r>
              <w:t>2 Bed - 8m3</w:t>
            </w:r>
          </w:p>
          <w:p w:rsidR="003D160C" w:rsidRDefault="003D160C" w:rsidP="00CC52F7">
            <w:pPr>
              <w:pStyle w:val="BodyText"/>
              <w:spacing w:before="0"/>
            </w:pPr>
            <w:r>
              <w:t>3 Bed - 10m3</w:t>
            </w:r>
          </w:p>
        </w:tc>
        <w:tc>
          <w:tcPr>
            <w:tcW w:w="5209" w:type="dxa"/>
          </w:tcPr>
          <w:p w:rsidR="003D160C" w:rsidRDefault="003D160C" w:rsidP="00C514B4">
            <w:pPr>
              <w:pStyle w:val="BodyText"/>
            </w:pPr>
            <w:r>
              <w:t>Storage areas available within the units and on parking levels</w:t>
            </w:r>
          </w:p>
        </w:tc>
      </w:tr>
    </w:tbl>
    <w:p w:rsidR="00886A81" w:rsidRPr="00396A5B" w:rsidRDefault="00886A81" w:rsidP="003D160C">
      <w:pPr>
        <w:pStyle w:val="BodyText"/>
      </w:pPr>
    </w:p>
    <w:sectPr w:rsidR="00886A81" w:rsidRPr="00396A5B" w:rsidSect="00147CD0">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418" w:header="567" w:footer="22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4B4" w:rsidRDefault="00C514B4" w:rsidP="00A1705B">
      <w:pPr>
        <w:spacing w:before="0"/>
      </w:pPr>
      <w:r>
        <w:separator/>
      </w:r>
    </w:p>
  </w:endnote>
  <w:endnote w:type="continuationSeparator" w:id="0">
    <w:p w:rsidR="00C514B4" w:rsidRDefault="00C514B4" w:rsidP="00A170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1E0" w:firstRow="1" w:lastRow="1" w:firstColumn="1" w:lastColumn="1" w:noHBand="0" w:noVBand="0"/>
    </w:tblPr>
    <w:tblGrid>
      <w:gridCol w:w="7338"/>
      <w:gridCol w:w="1948"/>
    </w:tblGrid>
    <w:tr w:rsidR="00D2551D" w:rsidRPr="00434110" w:rsidTr="00D425ED">
      <w:trPr>
        <w:cantSplit/>
      </w:trPr>
      <w:tc>
        <w:tcPr>
          <w:tcW w:w="3951" w:type="pct"/>
          <w:shd w:val="clear" w:color="auto" w:fill="auto"/>
          <w:vAlign w:val="center"/>
        </w:tcPr>
        <w:p w:rsidR="00D2551D" w:rsidRPr="00434110" w:rsidRDefault="0007096B" w:rsidP="00434110">
          <w:pPr>
            <w:pStyle w:val="FooterGadens"/>
          </w:pPr>
          <w:r>
            <w:fldChar w:fldCharType="begin"/>
          </w:r>
          <w:r>
            <w:instrText xml:space="preserve"> DOCPROPERTY  WorkSiteDocId  \* MERGEFORMAT </w:instrText>
          </w:r>
          <w:r>
            <w:fldChar w:fldCharType="separate"/>
          </w:r>
          <w:r w:rsidR="007D31D4">
            <w:t>13951042.1    JOW GXN</w:t>
          </w:r>
          <w:r>
            <w:fldChar w:fldCharType="end"/>
          </w:r>
        </w:p>
      </w:tc>
      <w:tc>
        <w:tcPr>
          <w:tcW w:w="1049" w:type="pct"/>
          <w:shd w:val="clear" w:color="auto" w:fill="auto"/>
          <w:vAlign w:val="center"/>
        </w:tcPr>
        <w:p w:rsidR="00D2551D" w:rsidRPr="00434110" w:rsidRDefault="00D2551D" w:rsidP="00434110">
          <w:pPr>
            <w:pStyle w:val="FooterGadens"/>
            <w:jc w:val="right"/>
          </w:pPr>
          <w:r w:rsidRPr="00434110">
            <w:fldChar w:fldCharType="begin"/>
          </w:r>
          <w:r w:rsidRPr="00434110">
            <w:instrText xml:space="preserve"> PAGE  \* Arabic  \* MERGEFORMAT </w:instrText>
          </w:r>
          <w:r w:rsidRPr="00434110">
            <w:fldChar w:fldCharType="separate"/>
          </w:r>
          <w:r>
            <w:t>1</w:t>
          </w:r>
          <w:r w:rsidRPr="00434110">
            <w:fldChar w:fldCharType="end"/>
          </w:r>
        </w:p>
      </w:tc>
    </w:tr>
  </w:tbl>
  <w:p w:rsidR="00D2551D" w:rsidRDefault="00D255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1E0" w:firstRow="1" w:lastRow="1" w:firstColumn="1" w:lastColumn="1" w:noHBand="0" w:noVBand="0"/>
    </w:tblPr>
    <w:tblGrid>
      <w:gridCol w:w="7338"/>
      <w:gridCol w:w="1948"/>
    </w:tblGrid>
    <w:tr w:rsidR="00D2551D" w:rsidRPr="00434110" w:rsidTr="00D425ED">
      <w:trPr>
        <w:cantSplit/>
      </w:trPr>
      <w:tc>
        <w:tcPr>
          <w:tcW w:w="3951" w:type="pct"/>
          <w:shd w:val="clear" w:color="auto" w:fill="auto"/>
          <w:vAlign w:val="center"/>
        </w:tcPr>
        <w:p w:rsidR="00D2551D" w:rsidRPr="00434110" w:rsidRDefault="0007096B" w:rsidP="00434110">
          <w:pPr>
            <w:pStyle w:val="FooterGadens"/>
          </w:pPr>
          <w:r>
            <w:fldChar w:fldCharType="begin"/>
          </w:r>
          <w:r>
            <w:instrText xml:space="preserve"> DOCPROPERTY  WorkSiteDocId  \* MERGEFORMAT </w:instrText>
          </w:r>
          <w:r>
            <w:fldChar w:fldCharType="separate"/>
          </w:r>
          <w:r w:rsidR="001D68BE">
            <w:t>13956276.1    JOW JOW</w:t>
          </w:r>
          <w:r>
            <w:fldChar w:fldCharType="end"/>
          </w:r>
        </w:p>
      </w:tc>
      <w:tc>
        <w:tcPr>
          <w:tcW w:w="1049" w:type="pct"/>
          <w:shd w:val="clear" w:color="auto" w:fill="auto"/>
          <w:vAlign w:val="center"/>
        </w:tcPr>
        <w:p w:rsidR="00D2551D" w:rsidRPr="00434110" w:rsidRDefault="00D2551D" w:rsidP="00434110">
          <w:pPr>
            <w:pStyle w:val="FooterGadens"/>
            <w:jc w:val="right"/>
          </w:pPr>
          <w:r w:rsidRPr="00434110">
            <w:fldChar w:fldCharType="begin"/>
          </w:r>
          <w:r w:rsidRPr="00434110">
            <w:instrText xml:space="preserve"> PAGE  \* Arabic  \* MERGEFORMAT </w:instrText>
          </w:r>
          <w:r w:rsidRPr="00434110">
            <w:fldChar w:fldCharType="separate"/>
          </w:r>
          <w:r w:rsidR="0007096B">
            <w:t>3</w:t>
          </w:r>
          <w:r w:rsidRPr="00434110">
            <w:fldChar w:fldCharType="end"/>
          </w:r>
        </w:p>
      </w:tc>
    </w:tr>
  </w:tbl>
  <w:p w:rsidR="00F43E01" w:rsidRPr="00D2551D" w:rsidRDefault="00F43E01" w:rsidP="00886A81">
    <w:pPr>
      <w:pStyle w:val="FooterGaden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1E0" w:firstRow="1" w:lastRow="1" w:firstColumn="1" w:lastColumn="1" w:noHBand="0" w:noVBand="0"/>
    </w:tblPr>
    <w:tblGrid>
      <w:gridCol w:w="7338"/>
      <w:gridCol w:w="1948"/>
    </w:tblGrid>
    <w:tr w:rsidR="00D2551D" w:rsidRPr="00434110" w:rsidTr="00D425ED">
      <w:trPr>
        <w:cantSplit/>
      </w:trPr>
      <w:tc>
        <w:tcPr>
          <w:tcW w:w="3951" w:type="pct"/>
          <w:shd w:val="clear" w:color="auto" w:fill="auto"/>
          <w:vAlign w:val="center"/>
        </w:tcPr>
        <w:p w:rsidR="00D2551D" w:rsidRPr="00434110" w:rsidRDefault="0007096B" w:rsidP="00434110">
          <w:pPr>
            <w:pStyle w:val="FooterGadens"/>
          </w:pPr>
          <w:r>
            <w:fldChar w:fldCharType="begin"/>
          </w:r>
          <w:r>
            <w:instrText xml:space="preserve"> DOCPROPERTY  WorkSiteDocId  \* MERGEFORMAT </w:instrText>
          </w:r>
          <w:r>
            <w:fldChar w:fldCharType="separate"/>
          </w:r>
          <w:r w:rsidR="001D68BE">
            <w:t>13956276.1    JOW JOW</w:t>
          </w:r>
          <w:r>
            <w:fldChar w:fldCharType="end"/>
          </w:r>
        </w:p>
      </w:tc>
      <w:tc>
        <w:tcPr>
          <w:tcW w:w="1049" w:type="pct"/>
          <w:shd w:val="clear" w:color="auto" w:fill="auto"/>
          <w:vAlign w:val="center"/>
        </w:tcPr>
        <w:p w:rsidR="00D2551D" w:rsidRPr="00434110" w:rsidRDefault="00D2551D" w:rsidP="00434110">
          <w:pPr>
            <w:pStyle w:val="FooterGadens"/>
            <w:jc w:val="right"/>
          </w:pPr>
          <w:r w:rsidRPr="00434110">
            <w:fldChar w:fldCharType="begin"/>
          </w:r>
          <w:r w:rsidRPr="00434110">
            <w:instrText xml:space="preserve"> PAGE  \* Arabic  \* MERGEFORMAT </w:instrText>
          </w:r>
          <w:r w:rsidRPr="00434110">
            <w:fldChar w:fldCharType="separate"/>
          </w:r>
          <w:r w:rsidR="0007096B">
            <w:t>1</w:t>
          </w:r>
          <w:r w:rsidRPr="00434110">
            <w:fldChar w:fldCharType="end"/>
          </w:r>
        </w:p>
      </w:tc>
    </w:tr>
  </w:tbl>
  <w:p w:rsidR="00147CD0" w:rsidRPr="00D2551D" w:rsidRDefault="00147CD0" w:rsidP="00886A81">
    <w:pPr>
      <w:pStyle w:val="FooterGaden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4B4" w:rsidRDefault="00C514B4" w:rsidP="00A1705B">
      <w:pPr>
        <w:spacing w:before="0"/>
      </w:pPr>
      <w:r>
        <w:separator/>
      </w:r>
    </w:p>
  </w:footnote>
  <w:footnote w:type="continuationSeparator" w:id="0">
    <w:p w:rsidR="00C514B4" w:rsidRDefault="00C514B4" w:rsidP="00A1705B">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1D4" w:rsidRDefault="007D31D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1D4" w:rsidRDefault="007D31D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1D4" w:rsidRDefault="007D31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9760F70"/>
    <w:lvl w:ilvl="0">
      <w:start w:val="1"/>
      <w:numFmt w:val="decimal"/>
      <w:pStyle w:val="Heading1"/>
      <w:lvlText w:val="%1."/>
      <w:lvlJc w:val="left"/>
      <w:pPr>
        <w:tabs>
          <w:tab w:val="num" w:pos="709"/>
        </w:tabs>
        <w:ind w:left="709" w:hanging="709"/>
      </w:pPr>
      <w:rPr>
        <w:rFonts w:hint="default"/>
        <w:b/>
        <w:i w:val="0"/>
      </w:rPr>
    </w:lvl>
    <w:lvl w:ilvl="1">
      <w:start w:val="1"/>
      <w:numFmt w:val="lowerLetter"/>
      <w:pStyle w:val="Heading2"/>
      <w:lvlText w:val="(%2)"/>
      <w:lvlJc w:val="left"/>
      <w:pPr>
        <w:tabs>
          <w:tab w:val="num" w:pos="1418"/>
        </w:tabs>
        <w:ind w:left="1418" w:hanging="709"/>
      </w:pPr>
      <w:rPr>
        <w:rFonts w:hint="default"/>
        <w:b w:val="0"/>
      </w:rPr>
    </w:lvl>
    <w:lvl w:ilvl="2">
      <w:start w:val="1"/>
      <w:numFmt w:val="lowerRoman"/>
      <w:pStyle w:val="Heading3"/>
      <w:lvlText w:val="(%3)"/>
      <w:lvlJc w:val="left"/>
      <w:pPr>
        <w:tabs>
          <w:tab w:val="num" w:pos="2126"/>
        </w:tabs>
        <w:ind w:left="2126" w:hanging="708"/>
      </w:pPr>
      <w:rPr>
        <w:rFonts w:hint="default"/>
        <w:b w:val="0"/>
      </w:rPr>
    </w:lvl>
    <w:lvl w:ilvl="3">
      <w:start w:val="1"/>
      <w:numFmt w:val="upperLetter"/>
      <w:pStyle w:val="Heading4"/>
      <w:lvlText w:val="(%4)"/>
      <w:lvlJc w:val="left"/>
      <w:pPr>
        <w:tabs>
          <w:tab w:val="num" w:pos="2835"/>
        </w:tabs>
        <w:ind w:left="2835" w:hanging="709"/>
      </w:pPr>
      <w:rPr>
        <w:rFonts w:hint="default"/>
      </w:rPr>
    </w:lvl>
    <w:lvl w:ilvl="4">
      <w:start w:val="1"/>
      <w:numFmt w:val="upperRoman"/>
      <w:pStyle w:val="Heading5"/>
      <w:lvlText w:val="(%5)"/>
      <w:lvlJc w:val="left"/>
      <w:pPr>
        <w:tabs>
          <w:tab w:val="num" w:pos="3544"/>
        </w:tabs>
        <w:ind w:left="3544" w:hanging="709"/>
      </w:pPr>
      <w:rPr>
        <w:rFonts w:hint="default"/>
      </w:rPr>
    </w:lvl>
    <w:lvl w:ilvl="5">
      <w:start w:val="1"/>
      <w:numFmt w:val="lowerLetter"/>
      <w:lvlRestart w:val="1"/>
      <w:lvlText w:val="(%6)"/>
      <w:lvlJc w:val="left"/>
      <w:pPr>
        <w:tabs>
          <w:tab w:val="num" w:pos="1418"/>
        </w:tabs>
        <w:ind w:left="1418" w:hanging="709"/>
      </w:pPr>
      <w:rPr>
        <w:rFonts w:hint="default"/>
      </w:rPr>
    </w:lvl>
    <w:lvl w:ilvl="6">
      <w:start w:val="1"/>
      <w:numFmt w:val="none"/>
      <w:lvlText w:val=""/>
      <w:lvlJc w:val="left"/>
      <w:pPr>
        <w:tabs>
          <w:tab w:val="num" w:pos="4253"/>
        </w:tabs>
        <w:ind w:left="0" w:firstLine="0"/>
      </w:pPr>
      <w:rPr>
        <w:rFonts w:hint="default"/>
      </w:rPr>
    </w:lvl>
    <w:lvl w:ilvl="7">
      <w:start w:val="1"/>
      <w:numFmt w:val="none"/>
      <w:lvlText w:val=""/>
      <w:lvlJc w:val="left"/>
      <w:pPr>
        <w:tabs>
          <w:tab w:val="num" w:pos="4961"/>
        </w:tabs>
        <w:ind w:left="0" w:firstLine="0"/>
      </w:pPr>
      <w:rPr>
        <w:rFonts w:hint="default"/>
      </w:rPr>
    </w:lvl>
    <w:lvl w:ilvl="8">
      <w:start w:val="1"/>
      <w:numFmt w:val="none"/>
      <w:suff w:val="nothing"/>
      <w:lvlText w:val=""/>
      <w:lvlJc w:val="left"/>
      <w:pPr>
        <w:ind w:left="0" w:firstLine="0"/>
      </w:pPr>
      <w:rPr>
        <w:rFonts w:hint="default"/>
      </w:rPr>
    </w:lvl>
  </w:abstractNum>
  <w:abstractNum w:abstractNumId="1">
    <w:nsid w:val="122B3259"/>
    <w:multiLevelType w:val="multilevel"/>
    <w:tmpl w:val="739A5D5E"/>
    <w:styleLink w:val="GadensBulletedList"/>
    <w:lvl w:ilvl="0">
      <w:start w:val="1"/>
      <w:numFmt w:val="bullet"/>
      <w:pStyle w:val="ListBullet"/>
      <w:lvlText w:val=""/>
      <w:lvlJc w:val="left"/>
      <w:pPr>
        <w:tabs>
          <w:tab w:val="num" w:pos="709"/>
        </w:tabs>
        <w:ind w:left="709" w:hanging="709"/>
      </w:pPr>
      <w:rPr>
        <w:rFonts w:ascii="Symbol" w:hAnsi="Symbol" w:hint="default"/>
      </w:rPr>
    </w:lvl>
    <w:lvl w:ilvl="1">
      <w:start w:val="1"/>
      <w:numFmt w:val="bullet"/>
      <w:pStyle w:val="ListBullet2"/>
      <w:lvlText w:val="­"/>
      <w:lvlJc w:val="left"/>
      <w:pPr>
        <w:tabs>
          <w:tab w:val="num" w:pos="1418"/>
        </w:tabs>
        <w:ind w:left="1418" w:hanging="709"/>
      </w:pPr>
      <w:rPr>
        <w:rFonts w:ascii="Courier New" w:hAnsi="Courier New" w:hint="default"/>
      </w:rPr>
    </w:lvl>
    <w:lvl w:ilvl="2">
      <w:start w:val="1"/>
      <w:numFmt w:val="bullet"/>
      <w:pStyle w:val="ListBullet3"/>
      <w:lvlText w:val="o"/>
      <w:lvlJc w:val="left"/>
      <w:pPr>
        <w:tabs>
          <w:tab w:val="num" w:pos="2126"/>
        </w:tabs>
        <w:ind w:left="2126" w:hanging="708"/>
      </w:pPr>
      <w:rPr>
        <w:rFonts w:ascii="Courier New" w:hAnsi="Courier New" w:hint="default"/>
      </w:rPr>
    </w:lvl>
    <w:lvl w:ilvl="3">
      <w:start w:val="1"/>
      <w:numFmt w:val="bullet"/>
      <w:pStyle w:val="ListBullet4"/>
      <w:lvlText w:val=""/>
      <w:lvlJc w:val="left"/>
      <w:pPr>
        <w:tabs>
          <w:tab w:val="num" w:pos="2835"/>
        </w:tabs>
        <w:ind w:left="2835" w:hanging="709"/>
      </w:pPr>
      <w:rPr>
        <w:rFonts w:ascii="Symbol" w:hAnsi="Symbol" w:hint="default"/>
      </w:rPr>
    </w:lvl>
    <w:lvl w:ilvl="4">
      <w:start w:val="1"/>
      <w:numFmt w:val="bullet"/>
      <w:pStyle w:val="ListBullet5"/>
      <w:lvlText w:val="­"/>
      <w:lvlJc w:val="left"/>
      <w:pPr>
        <w:tabs>
          <w:tab w:val="num" w:pos="3544"/>
        </w:tabs>
        <w:ind w:left="3544" w:hanging="709"/>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8A35AC6"/>
    <w:multiLevelType w:val="multilevel"/>
    <w:tmpl w:val="0D167B00"/>
    <w:styleLink w:val="BulletedList"/>
    <w:lvl w:ilvl="0">
      <w:start w:val="1"/>
      <w:numFmt w:val="bullet"/>
      <w:lvlText w:val=""/>
      <w:lvlJc w:val="left"/>
      <w:pPr>
        <w:tabs>
          <w:tab w:val="num" w:pos="709"/>
        </w:tabs>
        <w:ind w:left="709" w:hanging="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1F55FF3"/>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7D117A"/>
    <w:multiLevelType w:val="multilevel"/>
    <w:tmpl w:val="A3D6B252"/>
    <w:styleLink w:val="Schedules"/>
    <w:lvl w:ilvl="0">
      <w:start w:val="1"/>
      <w:numFmt w:val="decimal"/>
      <w:pStyle w:val="SchedPara1"/>
      <w:lvlText w:val="%1."/>
      <w:lvlJc w:val="left"/>
      <w:pPr>
        <w:tabs>
          <w:tab w:val="num" w:pos="709"/>
        </w:tabs>
        <w:ind w:left="709" w:hanging="709"/>
      </w:pPr>
      <w:rPr>
        <w:rFonts w:hint="default"/>
      </w:rPr>
    </w:lvl>
    <w:lvl w:ilvl="1">
      <w:start w:val="1"/>
      <w:numFmt w:val="decimal"/>
      <w:pStyle w:val="SchedPara2"/>
      <w:lvlText w:val="%1.%2"/>
      <w:lvlJc w:val="left"/>
      <w:pPr>
        <w:tabs>
          <w:tab w:val="num" w:pos="709"/>
        </w:tabs>
        <w:ind w:left="709" w:hanging="709"/>
      </w:pPr>
      <w:rPr>
        <w:rFonts w:hint="default"/>
      </w:rPr>
    </w:lvl>
    <w:lvl w:ilvl="2">
      <w:start w:val="1"/>
      <w:numFmt w:val="lowerLetter"/>
      <w:pStyle w:val="SchedPara3"/>
      <w:lvlText w:val="(%3)"/>
      <w:lvlJc w:val="left"/>
      <w:pPr>
        <w:tabs>
          <w:tab w:val="num" w:pos="1417"/>
        </w:tabs>
        <w:ind w:left="1417" w:hanging="708"/>
      </w:pPr>
      <w:rPr>
        <w:rFonts w:hint="default"/>
      </w:rPr>
    </w:lvl>
    <w:lvl w:ilvl="3">
      <w:start w:val="1"/>
      <w:numFmt w:val="lowerRoman"/>
      <w:pStyle w:val="SchedPara4"/>
      <w:lvlText w:val="(%4)"/>
      <w:lvlJc w:val="left"/>
      <w:pPr>
        <w:tabs>
          <w:tab w:val="num" w:pos="249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5">
    <w:nsid w:val="24B20823"/>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A570748"/>
    <w:multiLevelType w:val="multilevel"/>
    <w:tmpl w:val="92147DB6"/>
    <w:styleLink w:val="Headings"/>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709"/>
        </w:tabs>
        <w:ind w:left="1418" w:hanging="709"/>
      </w:pPr>
      <w:rPr>
        <w:rFonts w:hint="default"/>
      </w:rPr>
    </w:lvl>
    <w:lvl w:ilvl="2">
      <w:start w:val="1"/>
      <w:numFmt w:val="lowerRoman"/>
      <w:lvlText w:val="(%3)"/>
      <w:lvlJc w:val="left"/>
      <w:pPr>
        <w:tabs>
          <w:tab w:val="num" w:pos="709"/>
        </w:tabs>
        <w:ind w:left="2126" w:hanging="708"/>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2835"/>
        </w:tabs>
        <w:ind w:left="3544" w:hanging="709"/>
      </w:pPr>
      <w:rPr>
        <w:rFonts w:hint="default"/>
      </w:rPr>
    </w:lvl>
    <w:lvl w:ilvl="5">
      <w:start w:val="1"/>
      <w:numFmt w:val="none"/>
      <w:lvlText w:val=""/>
      <w:lvlJc w:val="left"/>
      <w:pPr>
        <w:tabs>
          <w:tab w:val="num" w:pos="3544"/>
        </w:tabs>
        <w:ind w:left="0" w:firstLine="0"/>
      </w:pPr>
      <w:rPr>
        <w:rFonts w:hint="default"/>
      </w:rPr>
    </w:lvl>
    <w:lvl w:ilvl="6">
      <w:start w:val="1"/>
      <w:numFmt w:val="none"/>
      <w:lvlText w:val=""/>
      <w:lvlJc w:val="left"/>
      <w:pPr>
        <w:tabs>
          <w:tab w:val="num" w:pos="4253"/>
        </w:tabs>
        <w:ind w:left="0" w:firstLine="0"/>
      </w:pPr>
      <w:rPr>
        <w:rFonts w:hint="default"/>
      </w:rPr>
    </w:lvl>
    <w:lvl w:ilvl="7">
      <w:start w:val="1"/>
      <w:numFmt w:val="none"/>
      <w:lvlText w:val=""/>
      <w:lvlJc w:val="left"/>
      <w:pPr>
        <w:tabs>
          <w:tab w:val="num" w:pos="4961"/>
        </w:tabs>
        <w:ind w:left="0" w:firstLine="0"/>
      </w:pPr>
      <w:rPr>
        <w:rFonts w:hint="default"/>
      </w:rPr>
    </w:lvl>
    <w:lvl w:ilvl="8">
      <w:start w:val="1"/>
      <w:numFmt w:val="none"/>
      <w:suff w:val="nothing"/>
      <w:lvlText w:val=""/>
      <w:lvlJc w:val="left"/>
      <w:pPr>
        <w:ind w:left="0" w:firstLine="0"/>
      </w:pPr>
      <w:rPr>
        <w:rFonts w:hint="default"/>
      </w:rPr>
    </w:lvl>
  </w:abstractNum>
  <w:abstractNum w:abstractNumId="7">
    <w:nsid w:val="333658A8"/>
    <w:multiLevelType w:val="multilevel"/>
    <w:tmpl w:val="5624F76C"/>
    <w:styleLink w:val="GadensNumberedList"/>
    <w:lvl w:ilvl="0">
      <w:start w:val="1"/>
      <w:numFmt w:val="none"/>
      <w:pStyle w:val="Subheading"/>
      <w:suff w:val="nothing"/>
      <w:lvlText w:val=""/>
      <w:lvlJc w:val="left"/>
      <w:pPr>
        <w:ind w:left="0" w:firstLine="0"/>
      </w:pPr>
      <w:rPr>
        <w:rFonts w:hint="default"/>
      </w:rPr>
    </w:lvl>
    <w:lvl w:ilvl="1">
      <w:start w:val="1"/>
      <w:numFmt w:val="decimal"/>
      <w:pStyle w:val="ListNumber"/>
      <w:lvlText w:val="%2."/>
      <w:lvlJc w:val="left"/>
      <w:pPr>
        <w:tabs>
          <w:tab w:val="num" w:pos="709"/>
        </w:tabs>
        <w:ind w:left="709" w:hanging="709"/>
      </w:pPr>
      <w:rPr>
        <w:rFonts w:hint="default"/>
      </w:rPr>
    </w:lvl>
    <w:lvl w:ilvl="2">
      <w:start w:val="1"/>
      <w:numFmt w:val="lowerLetter"/>
      <w:pStyle w:val="ListNumber2"/>
      <w:lvlText w:val="(%3)"/>
      <w:lvlJc w:val="left"/>
      <w:pPr>
        <w:tabs>
          <w:tab w:val="num" w:pos="1418"/>
        </w:tabs>
        <w:ind w:left="1418" w:hanging="709"/>
      </w:pPr>
      <w:rPr>
        <w:rFonts w:hint="default"/>
      </w:rPr>
    </w:lvl>
    <w:lvl w:ilvl="3">
      <w:start w:val="1"/>
      <w:numFmt w:val="lowerRoman"/>
      <w:pStyle w:val="ListNumber3"/>
      <w:lvlText w:val="(%4)"/>
      <w:lvlJc w:val="left"/>
      <w:pPr>
        <w:tabs>
          <w:tab w:val="num" w:pos="2126"/>
        </w:tabs>
        <w:ind w:left="2126" w:hanging="708"/>
      </w:pPr>
      <w:rPr>
        <w:rFonts w:hint="default"/>
      </w:rPr>
    </w:lvl>
    <w:lvl w:ilvl="4">
      <w:start w:val="1"/>
      <w:numFmt w:val="upperLetter"/>
      <w:pStyle w:val="ListNumber4"/>
      <w:lvlText w:val="(%5)"/>
      <w:lvlJc w:val="left"/>
      <w:pPr>
        <w:tabs>
          <w:tab w:val="num" w:pos="2835"/>
        </w:tabs>
        <w:ind w:left="2835" w:hanging="709"/>
      </w:pPr>
      <w:rPr>
        <w:rFonts w:hint="default"/>
      </w:rPr>
    </w:lvl>
    <w:lvl w:ilvl="5">
      <w:start w:val="1"/>
      <w:numFmt w:val="upperRoman"/>
      <w:pStyle w:val="ListNumber5"/>
      <w:lvlText w:val="(%6)"/>
      <w:lvlJc w:val="left"/>
      <w:pPr>
        <w:tabs>
          <w:tab w:val="num" w:pos="3544"/>
        </w:tabs>
        <w:ind w:left="3544" w:hanging="709"/>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B9E629E"/>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5D592C"/>
    <w:multiLevelType w:val="multilevel"/>
    <w:tmpl w:val="5624F76C"/>
    <w:numStyleLink w:val="GadensNumberedList"/>
  </w:abstractNum>
  <w:abstractNum w:abstractNumId="10">
    <w:nsid w:val="469C0630"/>
    <w:multiLevelType w:val="multilevel"/>
    <w:tmpl w:val="739A5D5E"/>
    <w:numStyleLink w:val="GadensBulletedList"/>
  </w:abstractNum>
  <w:abstractNum w:abstractNumId="11">
    <w:nsid w:val="634D58B8"/>
    <w:multiLevelType w:val="multilevel"/>
    <w:tmpl w:val="5624F76C"/>
    <w:numStyleLink w:val="GadensNumberedList"/>
  </w:abstractNum>
  <w:num w:numId="1">
    <w:abstractNumId w:val="6"/>
  </w:num>
  <w:num w:numId="2">
    <w:abstractNumId w:val="4"/>
  </w:num>
  <w:num w:numId="3">
    <w:abstractNumId w:val="2"/>
  </w:num>
  <w:num w:numId="4">
    <w:abstractNumId w:val="0"/>
  </w:num>
  <w:num w:numId="5">
    <w:abstractNumId w:val="3"/>
  </w:num>
  <w:num w:numId="6">
    <w:abstractNumId w:val="8"/>
  </w:num>
  <w:num w:numId="7">
    <w:abstractNumId w:val="5"/>
  </w:num>
  <w:num w:numId="8">
    <w:abstractNumId w:val="1"/>
  </w:num>
  <w:num w:numId="9">
    <w:abstractNumId w:val="7"/>
  </w:num>
  <w:num w:numId="10">
    <w:abstractNumId w:val="10"/>
  </w:num>
  <w:num w:numId="11">
    <w:abstractNumId w:val="11"/>
  </w:num>
  <w:num w:numId="12">
    <w:abstractNumId w:val="7"/>
  </w:num>
  <w:num w:numId="13">
    <w:abstractNumId w:val="9"/>
  </w:num>
  <w:num w:numId="14">
    <w:abstractNumId w:val="9"/>
  </w:num>
  <w:num w:numId="15">
    <w:abstractNumId w:val="9"/>
  </w:num>
  <w:num w:numId="16">
    <w:abstractNumId w:val="9"/>
  </w:num>
  <w:num w:numId="17">
    <w:abstractNumId w:val="9"/>
  </w:num>
  <w:num w:numId="1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4B4"/>
    <w:rsid w:val="00012644"/>
    <w:rsid w:val="00013888"/>
    <w:rsid w:val="000207E7"/>
    <w:rsid w:val="00041814"/>
    <w:rsid w:val="00061388"/>
    <w:rsid w:val="0007096B"/>
    <w:rsid w:val="000B0D59"/>
    <w:rsid w:val="000B21E9"/>
    <w:rsid w:val="000B3201"/>
    <w:rsid w:val="000C7D1E"/>
    <w:rsid w:val="000E1F50"/>
    <w:rsid w:val="0014747D"/>
    <w:rsid w:val="00147CD0"/>
    <w:rsid w:val="001A5373"/>
    <w:rsid w:val="001B6468"/>
    <w:rsid w:val="001D0170"/>
    <w:rsid w:val="001D68BE"/>
    <w:rsid w:val="002050C0"/>
    <w:rsid w:val="00253CF1"/>
    <w:rsid w:val="00254D6A"/>
    <w:rsid w:val="0028013C"/>
    <w:rsid w:val="0030199D"/>
    <w:rsid w:val="00325633"/>
    <w:rsid w:val="0032639E"/>
    <w:rsid w:val="003275B6"/>
    <w:rsid w:val="00332907"/>
    <w:rsid w:val="00374A96"/>
    <w:rsid w:val="00384AE8"/>
    <w:rsid w:val="00396A5B"/>
    <w:rsid w:val="003A27DC"/>
    <w:rsid w:val="003D160C"/>
    <w:rsid w:val="003F2BF5"/>
    <w:rsid w:val="003F7222"/>
    <w:rsid w:val="00426E30"/>
    <w:rsid w:val="004321A4"/>
    <w:rsid w:val="00434110"/>
    <w:rsid w:val="00454241"/>
    <w:rsid w:val="00463C66"/>
    <w:rsid w:val="00483F0E"/>
    <w:rsid w:val="004B24F6"/>
    <w:rsid w:val="004C5F25"/>
    <w:rsid w:val="004D36FD"/>
    <w:rsid w:val="004F3659"/>
    <w:rsid w:val="0050272B"/>
    <w:rsid w:val="00506129"/>
    <w:rsid w:val="00563C53"/>
    <w:rsid w:val="00564D25"/>
    <w:rsid w:val="0057787D"/>
    <w:rsid w:val="005966CA"/>
    <w:rsid w:val="005C7215"/>
    <w:rsid w:val="005F59B6"/>
    <w:rsid w:val="00612F84"/>
    <w:rsid w:val="00644CE6"/>
    <w:rsid w:val="00666BF9"/>
    <w:rsid w:val="0068768F"/>
    <w:rsid w:val="006A4CB0"/>
    <w:rsid w:val="006C38EF"/>
    <w:rsid w:val="006D5EF5"/>
    <w:rsid w:val="007111B4"/>
    <w:rsid w:val="00715E67"/>
    <w:rsid w:val="00726FF6"/>
    <w:rsid w:val="00751D78"/>
    <w:rsid w:val="007633ED"/>
    <w:rsid w:val="007742EC"/>
    <w:rsid w:val="007D31D4"/>
    <w:rsid w:val="007D6011"/>
    <w:rsid w:val="008135C8"/>
    <w:rsid w:val="0081578C"/>
    <w:rsid w:val="0085560A"/>
    <w:rsid w:val="00886A81"/>
    <w:rsid w:val="008913E6"/>
    <w:rsid w:val="008A03E2"/>
    <w:rsid w:val="008A18A1"/>
    <w:rsid w:val="008A5B28"/>
    <w:rsid w:val="008D69F3"/>
    <w:rsid w:val="00940CFB"/>
    <w:rsid w:val="009948B2"/>
    <w:rsid w:val="00997345"/>
    <w:rsid w:val="009C2A87"/>
    <w:rsid w:val="00A1705B"/>
    <w:rsid w:val="00A41E3E"/>
    <w:rsid w:val="00A73B63"/>
    <w:rsid w:val="00AC17C7"/>
    <w:rsid w:val="00B02356"/>
    <w:rsid w:val="00B04E22"/>
    <w:rsid w:val="00B56EAF"/>
    <w:rsid w:val="00B70356"/>
    <w:rsid w:val="00B70532"/>
    <w:rsid w:val="00BB293F"/>
    <w:rsid w:val="00BB4342"/>
    <w:rsid w:val="00BD6998"/>
    <w:rsid w:val="00BD7157"/>
    <w:rsid w:val="00BF150A"/>
    <w:rsid w:val="00BF6699"/>
    <w:rsid w:val="00C07B42"/>
    <w:rsid w:val="00C278D9"/>
    <w:rsid w:val="00C514B4"/>
    <w:rsid w:val="00C51A57"/>
    <w:rsid w:val="00C552F6"/>
    <w:rsid w:val="00C665A3"/>
    <w:rsid w:val="00C72875"/>
    <w:rsid w:val="00C72BBC"/>
    <w:rsid w:val="00C739FD"/>
    <w:rsid w:val="00C85E2C"/>
    <w:rsid w:val="00CA6DA8"/>
    <w:rsid w:val="00CC52F7"/>
    <w:rsid w:val="00D2551D"/>
    <w:rsid w:val="00D33126"/>
    <w:rsid w:val="00D425ED"/>
    <w:rsid w:val="00D528AC"/>
    <w:rsid w:val="00D77135"/>
    <w:rsid w:val="00DC7147"/>
    <w:rsid w:val="00DE6C5E"/>
    <w:rsid w:val="00E1456C"/>
    <w:rsid w:val="00E16462"/>
    <w:rsid w:val="00E40179"/>
    <w:rsid w:val="00E44A91"/>
    <w:rsid w:val="00E66D0F"/>
    <w:rsid w:val="00E85CB3"/>
    <w:rsid w:val="00EE41EE"/>
    <w:rsid w:val="00EF4319"/>
    <w:rsid w:val="00F16446"/>
    <w:rsid w:val="00F43E01"/>
    <w:rsid w:val="00F72370"/>
    <w:rsid w:val="00FA0DAA"/>
    <w:rsid w:val="00FE4748"/>
    <w:rsid w:val="00FE56F9"/>
    <w:rsid w:val="00FF05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1"/>
    <w:lsdException w:name="annotation text" w:unhideWhenUsed="1"/>
    <w:lsdException w:name="header" w:uiPriority="0" w:unhideWhenUsed="1"/>
    <w:lsdException w:name="footer" w:unhideWhenUsed="1"/>
    <w:lsdException w:name="caption" w:uiPriority="35" w:qFormat="1"/>
    <w:lsdException w:name="envelope address" w:unhideWhenUsed="1"/>
    <w:lsdException w:name="envelope return" w:unhideWhenUsed="1"/>
    <w:lsdException w:name="footnote reference" w:uiPriority="0" w:unhideWhenUsed="1"/>
    <w:lsdException w:name="annotation reference" w:unhideWhenUsed="1"/>
    <w:lsdException w:name="page number" w:uiPriority="0" w:unhideWhenUsed="1"/>
    <w:lsdException w:name="endnote reference" w:unhideWhenUsed="1"/>
    <w:lsdException w:name="endnote text" w:unhideWhenUsed="1"/>
    <w:lsdException w:name="List Bullet" w:uiPriority="0" w:unhideWhenUsed="1" w:qFormat="1"/>
    <w:lsdException w:name="List Number" w:uiPriority="0" w:qFormat="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1"/>
    <w:lsdException w:name="Default Paragraph Font" w:uiPriority="1" w:unhideWhenUsed="1"/>
    <w:lsdException w:name="Body Text" w:uiPriority="0" w:qFormat="1"/>
    <w:lsdException w:name="Body Text Indent" w:uiPriority="0" w:unhideWhenUsed="1" w:qFormat="1"/>
    <w:lsdException w:name="Subtitle" w:uiPriority="11" w:qFormat="1"/>
    <w:lsdException w:name="Hyperlink" w:uiPriority="0" w:unhideWhenUsed="1"/>
    <w:lsdException w:name="FollowedHyperlink" w:uiPriority="0"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rsid w:val="00B70532"/>
    <w:pPr>
      <w:spacing w:before="240" w:after="0" w:line="240" w:lineRule="auto"/>
    </w:pPr>
    <w:rPr>
      <w:rFonts w:ascii="Arial" w:eastAsia="Times New Roman" w:hAnsi="Arial" w:cs="Times New Roman"/>
      <w:sz w:val="20"/>
      <w:szCs w:val="20"/>
    </w:rPr>
  </w:style>
  <w:style w:type="paragraph" w:styleId="Heading1">
    <w:name w:val="heading 1"/>
    <w:basedOn w:val="Normal"/>
    <w:link w:val="Heading1Char"/>
    <w:qFormat/>
    <w:rsid w:val="00997345"/>
    <w:pPr>
      <w:keepNext/>
      <w:numPr>
        <w:numId w:val="4"/>
      </w:numPr>
      <w:spacing w:before="360"/>
      <w:outlineLvl w:val="0"/>
    </w:pPr>
    <w:rPr>
      <w:b/>
      <w:kern w:val="28"/>
    </w:rPr>
  </w:style>
  <w:style w:type="paragraph" w:styleId="Heading2">
    <w:name w:val="heading 2"/>
    <w:basedOn w:val="Normal"/>
    <w:link w:val="Heading2Char"/>
    <w:qFormat/>
    <w:rsid w:val="00997345"/>
    <w:pPr>
      <w:numPr>
        <w:ilvl w:val="1"/>
        <w:numId w:val="4"/>
      </w:numPr>
      <w:outlineLvl w:val="1"/>
    </w:pPr>
  </w:style>
  <w:style w:type="paragraph" w:styleId="Heading3">
    <w:name w:val="heading 3"/>
    <w:basedOn w:val="Normal"/>
    <w:link w:val="Heading3Char"/>
    <w:qFormat/>
    <w:rsid w:val="00997345"/>
    <w:pPr>
      <w:numPr>
        <w:ilvl w:val="2"/>
        <w:numId w:val="4"/>
      </w:numPr>
      <w:outlineLvl w:val="2"/>
    </w:pPr>
  </w:style>
  <w:style w:type="paragraph" w:styleId="Heading4">
    <w:name w:val="heading 4"/>
    <w:basedOn w:val="Normal"/>
    <w:link w:val="Heading4Char"/>
    <w:qFormat/>
    <w:rsid w:val="00997345"/>
    <w:pPr>
      <w:numPr>
        <w:ilvl w:val="3"/>
        <w:numId w:val="4"/>
      </w:numPr>
      <w:outlineLvl w:val="3"/>
    </w:pPr>
  </w:style>
  <w:style w:type="paragraph" w:styleId="Heading5">
    <w:name w:val="heading 5"/>
    <w:basedOn w:val="Normal"/>
    <w:link w:val="Heading5Char"/>
    <w:qFormat/>
    <w:rsid w:val="00997345"/>
    <w:pPr>
      <w:numPr>
        <w:ilvl w:val="4"/>
        <w:numId w:val="4"/>
      </w:numPr>
      <w:outlineLvl w:val="4"/>
    </w:pPr>
  </w:style>
  <w:style w:type="paragraph" w:styleId="Heading6">
    <w:name w:val="heading 6"/>
    <w:basedOn w:val="Normal"/>
    <w:next w:val="Normal"/>
    <w:link w:val="Heading6Char"/>
    <w:semiHidden/>
    <w:rsid w:val="00997345"/>
    <w:pPr>
      <w:outlineLvl w:val="5"/>
    </w:pPr>
  </w:style>
  <w:style w:type="paragraph" w:styleId="Heading7">
    <w:name w:val="heading 7"/>
    <w:basedOn w:val="Normal"/>
    <w:link w:val="Heading7Char"/>
    <w:semiHidden/>
    <w:rsid w:val="00997345"/>
    <w:pPr>
      <w:outlineLvl w:val="6"/>
    </w:pPr>
  </w:style>
  <w:style w:type="paragraph" w:styleId="Heading8">
    <w:name w:val="heading 8"/>
    <w:basedOn w:val="Normal"/>
    <w:link w:val="Heading8Char"/>
    <w:semiHidden/>
    <w:rsid w:val="00997345"/>
    <w:pPr>
      <w:outlineLvl w:val="7"/>
    </w:pPr>
  </w:style>
  <w:style w:type="paragraph" w:styleId="Heading9">
    <w:name w:val="heading 9"/>
    <w:basedOn w:val="Normal"/>
    <w:next w:val="Normal"/>
    <w:link w:val="Heading9Char"/>
    <w:semiHidden/>
    <w:rsid w:val="00997345"/>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997345"/>
  </w:style>
  <w:style w:type="paragraph" w:styleId="BodyTextIndent">
    <w:name w:val="Body Text Indent"/>
    <w:basedOn w:val="Normal"/>
    <w:link w:val="BodyTextIndentChar"/>
    <w:qFormat/>
    <w:rsid w:val="00997345"/>
    <w:pPr>
      <w:ind w:left="709"/>
    </w:pPr>
  </w:style>
  <w:style w:type="character" w:customStyle="1" w:styleId="BodyTextIndentChar">
    <w:name w:val="Body Text Indent Char"/>
    <w:basedOn w:val="DefaultParagraphFont"/>
    <w:link w:val="BodyTextIndent"/>
    <w:rsid w:val="00997345"/>
    <w:rPr>
      <w:rFonts w:ascii="Arial" w:eastAsia="Times New Roman" w:hAnsi="Arial" w:cs="Times New Roman"/>
      <w:sz w:val="20"/>
      <w:szCs w:val="20"/>
    </w:rPr>
  </w:style>
  <w:style w:type="paragraph" w:customStyle="1" w:styleId="BodyTextIndenta">
    <w:name w:val="Body Text Indent (a)"/>
    <w:basedOn w:val="BodyTextIndent"/>
    <w:rsid w:val="00997345"/>
    <w:pPr>
      <w:ind w:left="1418"/>
    </w:pPr>
  </w:style>
  <w:style w:type="paragraph" w:customStyle="1" w:styleId="BodyTextIndentA0">
    <w:name w:val="Body Text Indent (A)"/>
    <w:basedOn w:val="Normal"/>
    <w:rsid w:val="00997345"/>
    <w:pPr>
      <w:ind w:left="2836"/>
    </w:pPr>
  </w:style>
  <w:style w:type="paragraph" w:customStyle="1" w:styleId="BodyTextIndenti">
    <w:name w:val="Body Text Indent (i)"/>
    <w:basedOn w:val="BodyTextIndenta"/>
    <w:rsid w:val="00997345"/>
    <w:pPr>
      <w:ind w:left="2126"/>
    </w:pPr>
  </w:style>
  <w:style w:type="paragraph" w:customStyle="1" w:styleId="BodyTextIndentI0">
    <w:name w:val="Body Text Indent (I)"/>
    <w:basedOn w:val="BodyTextIndentA0"/>
    <w:rsid w:val="00997345"/>
    <w:pPr>
      <w:ind w:left="3545"/>
    </w:pPr>
  </w:style>
  <w:style w:type="paragraph" w:customStyle="1" w:styleId="DocTitle">
    <w:name w:val="Doc Title"/>
    <w:basedOn w:val="Normal"/>
    <w:rsid w:val="00997345"/>
    <w:rPr>
      <w:b/>
      <w:sz w:val="28"/>
    </w:rPr>
  </w:style>
  <w:style w:type="character" w:customStyle="1" w:styleId="Heading1Char">
    <w:name w:val="Heading 1 Char"/>
    <w:basedOn w:val="DefaultParagraphFont"/>
    <w:link w:val="Heading1"/>
    <w:rsid w:val="00997345"/>
    <w:rPr>
      <w:rFonts w:ascii="Arial" w:eastAsia="Times New Roman" w:hAnsi="Arial" w:cs="Times New Roman"/>
      <w:b/>
      <w:kern w:val="28"/>
      <w:sz w:val="20"/>
      <w:szCs w:val="20"/>
    </w:rPr>
  </w:style>
  <w:style w:type="character" w:customStyle="1" w:styleId="Heading2Char">
    <w:name w:val="Heading 2 Char"/>
    <w:basedOn w:val="DefaultParagraphFont"/>
    <w:link w:val="Heading2"/>
    <w:rsid w:val="00997345"/>
    <w:rPr>
      <w:rFonts w:ascii="Arial" w:eastAsia="Times New Roman" w:hAnsi="Arial" w:cs="Times New Roman"/>
      <w:sz w:val="20"/>
      <w:szCs w:val="20"/>
    </w:rPr>
  </w:style>
  <w:style w:type="character" w:customStyle="1" w:styleId="Heading3Char">
    <w:name w:val="Heading 3 Char"/>
    <w:basedOn w:val="DefaultParagraphFont"/>
    <w:link w:val="Heading3"/>
    <w:rsid w:val="00997345"/>
    <w:rPr>
      <w:rFonts w:ascii="Arial" w:eastAsia="Times New Roman" w:hAnsi="Arial" w:cs="Times New Roman"/>
      <w:sz w:val="20"/>
      <w:szCs w:val="20"/>
    </w:rPr>
  </w:style>
  <w:style w:type="character" w:customStyle="1" w:styleId="Heading4Char">
    <w:name w:val="Heading 4 Char"/>
    <w:basedOn w:val="DefaultParagraphFont"/>
    <w:link w:val="Heading4"/>
    <w:rsid w:val="00997345"/>
    <w:rPr>
      <w:rFonts w:ascii="Arial" w:eastAsia="Times New Roman" w:hAnsi="Arial" w:cs="Times New Roman"/>
      <w:sz w:val="20"/>
      <w:szCs w:val="20"/>
    </w:rPr>
  </w:style>
  <w:style w:type="character" w:customStyle="1" w:styleId="Heading5Char">
    <w:name w:val="Heading 5 Char"/>
    <w:basedOn w:val="DefaultParagraphFont"/>
    <w:link w:val="Heading5"/>
    <w:rsid w:val="00997345"/>
    <w:rPr>
      <w:rFonts w:ascii="Arial" w:eastAsia="Times New Roman" w:hAnsi="Arial" w:cs="Times New Roman"/>
      <w:sz w:val="20"/>
      <w:szCs w:val="20"/>
    </w:rPr>
  </w:style>
  <w:style w:type="paragraph" w:styleId="ListBullet">
    <w:name w:val="List Bullet"/>
    <w:basedOn w:val="Normal"/>
    <w:qFormat/>
    <w:rsid w:val="00C552F6"/>
    <w:pPr>
      <w:numPr>
        <w:numId w:val="10"/>
      </w:numPr>
    </w:pPr>
  </w:style>
  <w:style w:type="paragraph" w:customStyle="1" w:styleId="Subheading">
    <w:name w:val="Subheading"/>
    <w:basedOn w:val="Normal"/>
    <w:qFormat/>
    <w:rsid w:val="001D0170"/>
    <w:pPr>
      <w:keepNext/>
      <w:numPr>
        <w:numId w:val="18"/>
      </w:numPr>
      <w:spacing w:before="360"/>
    </w:pPr>
    <w:rPr>
      <w:b/>
    </w:rPr>
  </w:style>
  <w:style w:type="character" w:customStyle="1" w:styleId="VariablePrompt">
    <w:name w:val="VariablePrompt"/>
    <w:uiPriority w:val="1"/>
    <w:unhideWhenUsed/>
    <w:rsid w:val="00483F0E"/>
    <w:rPr>
      <w:b/>
      <w:vanish/>
      <w:color w:val="0000FF"/>
    </w:rPr>
  </w:style>
  <w:style w:type="paragraph" w:styleId="Header">
    <w:name w:val="header"/>
    <w:basedOn w:val="Normal"/>
    <w:link w:val="HeaderChar"/>
    <w:semiHidden/>
    <w:rsid w:val="00997345"/>
    <w:pPr>
      <w:jc w:val="center"/>
    </w:pPr>
  </w:style>
  <w:style w:type="character" w:customStyle="1" w:styleId="HeaderChar">
    <w:name w:val="Header Char"/>
    <w:basedOn w:val="DefaultParagraphFont"/>
    <w:link w:val="Header"/>
    <w:semiHidden/>
    <w:rsid w:val="00C07B42"/>
    <w:rPr>
      <w:rFonts w:ascii="Arial" w:eastAsia="Times New Roman" w:hAnsi="Arial" w:cs="Times New Roman"/>
      <w:sz w:val="20"/>
      <w:szCs w:val="20"/>
    </w:rPr>
  </w:style>
  <w:style w:type="paragraph" w:styleId="Footer">
    <w:name w:val="footer"/>
    <w:basedOn w:val="Normal"/>
    <w:link w:val="FooterChar"/>
    <w:uiPriority w:val="99"/>
    <w:semiHidden/>
    <w:rsid w:val="00997345"/>
    <w:pPr>
      <w:tabs>
        <w:tab w:val="center" w:pos="4153"/>
        <w:tab w:val="right" w:pos="8306"/>
      </w:tabs>
      <w:spacing w:before="0"/>
    </w:pPr>
    <w:rPr>
      <w:sz w:val="14"/>
    </w:rPr>
  </w:style>
  <w:style w:type="character" w:customStyle="1" w:styleId="FooterChar">
    <w:name w:val="Footer Char"/>
    <w:basedOn w:val="DefaultParagraphFont"/>
    <w:link w:val="Footer"/>
    <w:uiPriority w:val="99"/>
    <w:semiHidden/>
    <w:rsid w:val="00997345"/>
    <w:rPr>
      <w:rFonts w:ascii="Arial" w:eastAsia="Times New Roman" w:hAnsi="Arial" w:cs="Times New Roman"/>
      <w:sz w:val="14"/>
      <w:szCs w:val="20"/>
    </w:rPr>
  </w:style>
  <w:style w:type="paragraph" w:styleId="BodyText">
    <w:name w:val="Body Text"/>
    <w:basedOn w:val="Normal"/>
    <w:link w:val="BodyTextChar"/>
    <w:qFormat/>
    <w:rsid w:val="00997345"/>
  </w:style>
  <w:style w:type="character" w:customStyle="1" w:styleId="BodyTextChar">
    <w:name w:val="Body Text Char"/>
    <w:basedOn w:val="DefaultParagraphFont"/>
    <w:link w:val="BodyText"/>
    <w:rsid w:val="00997345"/>
    <w:rPr>
      <w:rFonts w:ascii="Arial" w:eastAsia="Times New Roman" w:hAnsi="Arial" w:cs="Times New Roman"/>
      <w:sz w:val="20"/>
      <w:szCs w:val="20"/>
    </w:rPr>
  </w:style>
  <w:style w:type="character" w:customStyle="1" w:styleId="Bold">
    <w:name w:val="Bold"/>
    <w:basedOn w:val="DefaultParagraphFont"/>
    <w:rsid w:val="00997345"/>
    <w:rPr>
      <w:b/>
    </w:rPr>
  </w:style>
  <w:style w:type="character" w:customStyle="1" w:styleId="Italic">
    <w:name w:val="Italic"/>
    <w:basedOn w:val="DefaultParagraphFont"/>
    <w:rsid w:val="00997345"/>
    <w:rPr>
      <w:i/>
    </w:rPr>
  </w:style>
  <w:style w:type="paragraph" w:customStyle="1" w:styleId="PrecCode">
    <w:name w:val="Prec Code"/>
    <w:basedOn w:val="Normal"/>
    <w:uiPriority w:val="1"/>
    <w:unhideWhenUsed/>
    <w:rsid w:val="00726FF6"/>
    <w:pPr>
      <w:tabs>
        <w:tab w:val="left" w:pos="1134"/>
      </w:tabs>
      <w:spacing w:before="0" w:after="240"/>
      <w:ind w:left="1134" w:hanging="1134"/>
    </w:pPr>
    <w:rPr>
      <w:b/>
      <w:vanish/>
      <w:color w:val="FF0000"/>
    </w:rPr>
  </w:style>
  <w:style w:type="paragraph" w:customStyle="1" w:styleId="SchedPara1">
    <w:name w:val="Sched Para 1"/>
    <w:basedOn w:val="Normal"/>
    <w:next w:val="BodyTextIndent"/>
    <w:rsid w:val="00374A96"/>
    <w:pPr>
      <w:keepNext/>
      <w:numPr>
        <w:numId w:val="2"/>
      </w:numPr>
    </w:pPr>
    <w:rPr>
      <w:b/>
      <w:sz w:val="22"/>
    </w:rPr>
  </w:style>
  <w:style w:type="paragraph" w:customStyle="1" w:styleId="SchedPara2">
    <w:name w:val="Sched Para 2"/>
    <w:basedOn w:val="Normal"/>
    <w:next w:val="BodyTextIndent"/>
    <w:rsid w:val="00325633"/>
    <w:pPr>
      <w:keepNext/>
      <w:numPr>
        <w:ilvl w:val="1"/>
        <w:numId w:val="2"/>
      </w:numPr>
    </w:pPr>
    <w:rPr>
      <w:b/>
    </w:rPr>
  </w:style>
  <w:style w:type="paragraph" w:customStyle="1" w:styleId="SchedPara3">
    <w:name w:val="Sched Para 3"/>
    <w:basedOn w:val="Normal"/>
    <w:rsid w:val="00325633"/>
    <w:pPr>
      <w:numPr>
        <w:ilvl w:val="2"/>
        <w:numId w:val="2"/>
      </w:numPr>
    </w:pPr>
  </w:style>
  <w:style w:type="paragraph" w:customStyle="1" w:styleId="SchedPara4">
    <w:name w:val="Sched Para 4"/>
    <w:basedOn w:val="Normal"/>
    <w:rsid w:val="00325633"/>
    <w:pPr>
      <w:numPr>
        <w:ilvl w:val="3"/>
        <w:numId w:val="2"/>
      </w:numPr>
    </w:pPr>
  </w:style>
  <w:style w:type="paragraph" w:customStyle="1" w:styleId="SchedPara5">
    <w:name w:val="Sched Para 5"/>
    <w:basedOn w:val="Normal"/>
    <w:rsid w:val="00325633"/>
    <w:pPr>
      <w:numPr>
        <w:ilvl w:val="4"/>
        <w:numId w:val="2"/>
      </w:numPr>
    </w:pPr>
  </w:style>
  <w:style w:type="character" w:customStyle="1" w:styleId="VariableNotes">
    <w:name w:val="VariableNotes"/>
    <w:basedOn w:val="DefaultParagraphFont"/>
    <w:uiPriority w:val="1"/>
    <w:unhideWhenUsed/>
    <w:rsid w:val="00483F0E"/>
    <w:rPr>
      <w:b/>
      <w:color w:val="0000FF"/>
    </w:rPr>
  </w:style>
  <w:style w:type="paragraph" w:styleId="FootnoteText">
    <w:name w:val="footnote text"/>
    <w:basedOn w:val="Normal"/>
    <w:link w:val="FootnoteTextChar"/>
    <w:semiHidden/>
    <w:rsid w:val="00483F0E"/>
    <w:pPr>
      <w:spacing w:before="0" w:after="60"/>
    </w:pPr>
    <w:rPr>
      <w:sz w:val="18"/>
    </w:rPr>
  </w:style>
  <w:style w:type="character" w:customStyle="1" w:styleId="FootnoteTextChar">
    <w:name w:val="Footnote Text Char"/>
    <w:basedOn w:val="DefaultParagraphFont"/>
    <w:link w:val="FootnoteText"/>
    <w:semiHidden/>
    <w:rsid w:val="00483F0E"/>
    <w:rPr>
      <w:rFonts w:ascii="Arial" w:eastAsia="Times New Roman" w:hAnsi="Arial" w:cs="Times New Roman"/>
      <w:sz w:val="18"/>
      <w:szCs w:val="20"/>
    </w:rPr>
  </w:style>
  <w:style w:type="character" w:customStyle="1" w:styleId="BoldItalic">
    <w:name w:val="Bold Italic"/>
    <w:basedOn w:val="DefaultParagraphFont"/>
    <w:rsid w:val="00997345"/>
    <w:rPr>
      <w:b/>
      <w:i/>
    </w:rPr>
  </w:style>
  <w:style w:type="paragraph" w:customStyle="1" w:styleId="SingleLine">
    <w:name w:val="Single Line"/>
    <w:basedOn w:val="Normal"/>
    <w:uiPriority w:val="1"/>
    <w:unhideWhenUsed/>
    <w:rsid w:val="00997345"/>
    <w:pPr>
      <w:spacing w:before="0"/>
    </w:pPr>
  </w:style>
  <w:style w:type="paragraph" w:customStyle="1" w:styleId="TableText">
    <w:name w:val="Table Text"/>
    <w:basedOn w:val="Normal"/>
    <w:rsid w:val="00997345"/>
    <w:pPr>
      <w:spacing w:before="0"/>
    </w:pPr>
  </w:style>
  <w:style w:type="paragraph" w:customStyle="1" w:styleId="TableTextStyle">
    <w:name w:val="TableTextStyle"/>
    <w:basedOn w:val="Normal"/>
    <w:rsid w:val="00253CF1"/>
    <w:pPr>
      <w:spacing w:before="120" w:after="120"/>
      <w:ind w:left="34"/>
    </w:pPr>
    <w:rPr>
      <w:lang w:eastAsia="en-AU"/>
    </w:rPr>
  </w:style>
  <w:style w:type="paragraph" w:customStyle="1" w:styleId="SchedTableHeading">
    <w:name w:val="Sched Table Heading"/>
    <w:basedOn w:val="Normal"/>
    <w:rsid w:val="00997345"/>
    <w:pPr>
      <w:spacing w:before="0"/>
    </w:pPr>
    <w:rPr>
      <w:b/>
    </w:rPr>
  </w:style>
  <w:style w:type="paragraph" w:customStyle="1" w:styleId="SchedTableText">
    <w:name w:val="Sched Table Text"/>
    <w:basedOn w:val="Normal"/>
    <w:rsid w:val="00997345"/>
    <w:pPr>
      <w:spacing w:before="0"/>
    </w:pPr>
  </w:style>
  <w:style w:type="paragraph" w:customStyle="1" w:styleId="SchedTableText12">
    <w:name w:val="Sched Table Text 12"/>
    <w:basedOn w:val="Normal"/>
    <w:rsid w:val="00997345"/>
  </w:style>
  <w:style w:type="paragraph" w:customStyle="1" w:styleId="SchedAnnex">
    <w:name w:val="Sched/Annex"/>
    <w:basedOn w:val="Normal"/>
    <w:next w:val="BodyText"/>
    <w:rsid w:val="00DE6C5E"/>
    <w:pPr>
      <w:keepNext/>
      <w:pBdr>
        <w:bottom w:val="single" w:sz="4" w:space="4" w:color="auto"/>
      </w:pBdr>
      <w:spacing w:before="0" w:after="240"/>
    </w:pPr>
    <w:rPr>
      <w:b/>
      <w:sz w:val="28"/>
    </w:rPr>
  </w:style>
  <w:style w:type="paragraph" w:customStyle="1" w:styleId="Attestation">
    <w:name w:val="Attestation"/>
    <w:basedOn w:val="Normal"/>
    <w:uiPriority w:val="1"/>
    <w:unhideWhenUsed/>
    <w:rsid w:val="00483F0E"/>
    <w:pPr>
      <w:keepNext/>
      <w:spacing w:before="0"/>
    </w:pPr>
  </w:style>
  <w:style w:type="paragraph" w:customStyle="1" w:styleId="AttestationPrompts">
    <w:name w:val="Attestation Prompts"/>
    <w:basedOn w:val="Attestation"/>
    <w:uiPriority w:val="1"/>
    <w:unhideWhenUsed/>
    <w:rsid w:val="00483F0E"/>
    <w:pPr>
      <w:spacing w:before="20"/>
    </w:pPr>
    <w:rPr>
      <w:sz w:val="16"/>
    </w:rPr>
  </w:style>
  <w:style w:type="paragraph" w:customStyle="1" w:styleId="Spacer">
    <w:name w:val="Spacer"/>
    <w:basedOn w:val="Normal"/>
    <w:semiHidden/>
    <w:rsid w:val="00BD7157"/>
    <w:pPr>
      <w:spacing w:before="0"/>
    </w:pPr>
    <w:rPr>
      <w:sz w:val="8"/>
    </w:rPr>
  </w:style>
  <w:style w:type="numbering" w:customStyle="1" w:styleId="Headings">
    <w:name w:val="Headings"/>
    <w:uiPriority w:val="99"/>
    <w:rsid w:val="00997345"/>
    <w:pPr>
      <w:numPr>
        <w:numId w:val="1"/>
      </w:numPr>
    </w:pPr>
  </w:style>
  <w:style w:type="numbering" w:customStyle="1" w:styleId="Schedules">
    <w:name w:val="Schedules"/>
    <w:uiPriority w:val="99"/>
    <w:rsid w:val="00325633"/>
    <w:pPr>
      <w:numPr>
        <w:numId w:val="2"/>
      </w:numPr>
    </w:pPr>
  </w:style>
  <w:style w:type="paragraph" w:customStyle="1" w:styleId="Betweentabletext">
    <w:name w:val="Between table text"/>
    <w:basedOn w:val="BodyText"/>
    <w:uiPriority w:val="1"/>
    <w:unhideWhenUsed/>
    <w:rsid w:val="00483F0E"/>
    <w:pPr>
      <w:spacing w:after="240"/>
    </w:pPr>
  </w:style>
  <w:style w:type="paragraph" w:customStyle="1" w:styleId="AddressStyle">
    <w:name w:val="AddressStyle"/>
    <w:basedOn w:val="Normal"/>
    <w:semiHidden/>
    <w:rsid w:val="00997345"/>
    <w:pPr>
      <w:spacing w:before="0"/>
    </w:pPr>
  </w:style>
  <w:style w:type="paragraph" w:customStyle="1" w:styleId="Attention">
    <w:name w:val="Attention"/>
    <w:basedOn w:val="Normal"/>
    <w:semiHidden/>
    <w:rsid w:val="00997345"/>
  </w:style>
  <w:style w:type="numbering" w:customStyle="1" w:styleId="BulletedList">
    <w:name w:val="Bulleted List"/>
    <w:uiPriority w:val="99"/>
    <w:rsid w:val="00997345"/>
    <w:pPr>
      <w:numPr>
        <w:numId w:val="3"/>
      </w:numPr>
    </w:pPr>
  </w:style>
  <w:style w:type="paragraph" w:customStyle="1" w:styleId="CCTableTextStyle">
    <w:name w:val="CCTableTextStyle"/>
    <w:basedOn w:val="TableTextStyle"/>
    <w:semiHidden/>
    <w:rsid w:val="00997345"/>
    <w:rPr>
      <w:b/>
      <w:bCs/>
    </w:rPr>
  </w:style>
  <w:style w:type="paragraph" w:customStyle="1" w:styleId="DateStyle">
    <w:name w:val="DateStyle"/>
    <w:basedOn w:val="Normal"/>
    <w:rsid w:val="00997345"/>
    <w:pPr>
      <w:spacing w:before="600" w:after="240"/>
    </w:pPr>
  </w:style>
  <w:style w:type="paragraph" w:customStyle="1" w:styleId="Delivery">
    <w:name w:val="Delivery"/>
    <w:basedOn w:val="Normal"/>
    <w:semiHidden/>
    <w:rsid w:val="00997345"/>
    <w:rPr>
      <w:b/>
    </w:rPr>
  </w:style>
  <w:style w:type="paragraph" w:customStyle="1" w:styleId="Disclaimer">
    <w:name w:val="Disclaimer"/>
    <w:basedOn w:val="Normal"/>
    <w:semiHidden/>
    <w:rsid w:val="00483F0E"/>
    <w:pPr>
      <w:framePr w:hSpace="181" w:vSpace="567" w:wrap="around" w:vAnchor="page" w:hAnchor="margin" w:xAlign="center" w:y="14743"/>
      <w:spacing w:before="120"/>
      <w:ind w:right="-41"/>
      <w:suppressOverlap/>
    </w:pPr>
    <w:rPr>
      <w:snapToGrid w:val="0"/>
    </w:rPr>
  </w:style>
  <w:style w:type="paragraph" w:customStyle="1" w:styleId="DisclaimerHeading">
    <w:name w:val="Disclaimer Heading"/>
    <w:basedOn w:val="Normal"/>
    <w:semiHidden/>
    <w:rsid w:val="00483F0E"/>
    <w:pPr>
      <w:framePr w:hSpace="181" w:vSpace="567" w:wrap="around" w:vAnchor="page" w:hAnchor="margin" w:xAlign="center" w:y="14743"/>
      <w:spacing w:before="80" w:after="80"/>
      <w:ind w:right="-40"/>
      <w:suppressOverlap/>
    </w:pPr>
    <w:rPr>
      <w:b/>
      <w:snapToGrid w:val="0"/>
    </w:rPr>
  </w:style>
  <w:style w:type="paragraph" w:customStyle="1" w:styleId="EmailFax">
    <w:name w:val="EmailFax"/>
    <w:basedOn w:val="Normal"/>
    <w:semiHidden/>
    <w:rsid w:val="00997345"/>
    <w:pPr>
      <w:spacing w:after="480"/>
    </w:pPr>
  </w:style>
  <w:style w:type="paragraph" w:customStyle="1" w:styleId="Enclosure">
    <w:name w:val="Enclosure"/>
    <w:basedOn w:val="Normal"/>
    <w:semiHidden/>
    <w:qFormat/>
    <w:rsid w:val="00997345"/>
  </w:style>
  <w:style w:type="character" w:styleId="FollowedHyperlink">
    <w:name w:val="FollowedHyperlink"/>
    <w:semiHidden/>
    <w:rsid w:val="00997345"/>
    <w:rPr>
      <w:color w:val="800080"/>
      <w:u w:val="single"/>
    </w:rPr>
  </w:style>
  <w:style w:type="paragraph" w:customStyle="1" w:styleId="FooterGadens">
    <w:name w:val="Footer Gadens"/>
    <w:basedOn w:val="Footer"/>
    <w:semiHidden/>
    <w:rsid w:val="00483F0E"/>
    <w:pPr>
      <w:tabs>
        <w:tab w:val="clear" w:pos="4153"/>
        <w:tab w:val="clear" w:pos="8306"/>
      </w:tabs>
    </w:pPr>
    <w:rPr>
      <w:noProof/>
      <w:sz w:val="16"/>
      <w:szCs w:val="16"/>
      <w:lang w:eastAsia="en-AU"/>
    </w:rPr>
  </w:style>
  <w:style w:type="character" w:styleId="FootnoteReference">
    <w:name w:val="footnote reference"/>
    <w:semiHidden/>
    <w:rsid w:val="00483F0E"/>
    <w:rPr>
      <w:vertAlign w:val="superscript"/>
    </w:rPr>
  </w:style>
  <w:style w:type="paragraph" w:customStyle="1" w:styleId="GraphicText">
    <w:name w:val="Graphic Text"/>
    <w:basedOn w:val="Normal"/>
    <w:semiHidden/>
    <w:rsid w:val="00041814"/>
    <w:pPr>
      <w:tabs>
        <w:tab w:val="left" w:pos="284"/>
      </w:tabs>
      <w:spacing w:before="0" w:line="200" w:lineRule="atLeast"/>
      <w:contextualSpacing/>
    </w:pPr>
    <w:rPr>
      <w:rFonts w:ascii="Arial Narrow" w:hAnsi="Arial Narrow" w:cs="Arial"/>
      <w:color w:val="000000" w:themeColor="text1"/>
      <w:spacing w:val="10"/>
      <w:sz w:val="16"/>
      <w:szCs w:val="16"/>
    </w:rPr>
  </w:style>
  <w:style w:type="paragraph" w:customStyle="1" w:styleId="GraphicSpacer">
    <w:name w:val="Graphic Spacer"/>
    <w:basedOn w:val="GraphicText"/>
    <w:semiHidden/>
    <w:rsid w:val="00041814"/>
    <w:pPr>
      <w:spacing w:line="360" w:lineRule="auto"/>
    </w:pPr>
  </w:style>
  <w:style w:type="character" w:customStyle="1" w:styleId="Heading6Char">
    <w:name w:val="Heading 6 Char"/>
    <w:basedOn w:val="DefaultParagraphFont"/>
    <w:link w:val="Heading6"/>
    <w:semiHidden/>
    <w:rsid w:val="00997345"/>
    <w:rPr>
      <w:rFonts w:ascii="Arial" w:eastAsia="Times New Roman" w:hAnsi="Arial" w:cs="Times New Roman"/>
      <w:sz w:val="20"/>
      <w:szCs w:val="20"/>
    </w:rPr>
  </w:style>
  <w:style w:type="character" w:customStyle="1" w:styleId="Heading7Char">
    <w:name w:val="Heading 7 Char"/>
    <w:basedOn w:val="DefaultParagraphFont"/>
    <w:link w:val="Heading7"/>
    <w:semiHidden/>
    <w:rsid w:val="00997345"/>
    <w:rPr>
      <w:rFonts w:ascii="Arial" w:eastAsia="Times New Roman" w:hAnsi="Arial" w:cs="Times New Roman"/>
      <w:sz w:val="20"/>
      <w:szCs w:val="20"/>
    </w:rPr>
  </w:style>
  <w:style w:type="character" w:customStyle="1" w:styleId="Heading8Char">
    <w:name w:val="Heading 8 Char"/>
    <w:basedOn w:val="DefaultParagraphFont"/>
    <w:link w:val="Heading8"/>
    <w:semiHidden/>
    <w:rsid w:val="00997345"/>
    <w:rPr>
      <w:rFonts w:ascii="Arial" w:eastAsia="Times New Roman" w:hAnsi="Arial" w:cs="Times New Roman"/>
      <w:sz w:val="20"/>
      <w:szCs w:val="20"/>
    </w:rPr>
  </w:style>
  <w:style w:type="character" w:customStyle="1" w:styleId="Heading9Char">
    <w:name w:val="Heading 9 Char"/>
    <w:basedOn w:val="DefaultParagraphFont"/>
    <w:link w:val="Heading9"/>
    <w:semiHidden/>
    <w:rsid w:val="00997345"/>
    <w:rPr>
      <w:rFonts w:ascii="Arial" w:eastAsia="Times New Roman" w:hAnsi="Arial" w:cs="Times New Roman"/>
      <w:b/>
      <w:sz w:val="20"/>
      <w:szCs w:val="20"/>
    </w:rPr>
  </w:style>
  <w:style w:type="character" w:styleId="Hyperlink">
    <w:name w:val="Hyperlink"/>
    <w:semiHidden/>
    <w:rsid w:val="00997345"/>
    <w:rPr>
      <w:color w:val="0000FF"/>
      <w:u w:val="single"/>
    </w:rPr>
  </w:style>
  <w:style w:type="paragraph" w:styleId="ListBullet2">
    <w:name w:val="List Bullet 2"/>
    <w:basedOn w:val="ListBullet"/>
    <w:semiHidden/>
    <w:rsid w:val="00C552F6"/>
    <w:pPr>
      <w:numPr>
        <w:ilvl w:val="1"/>
      </w:numPr>
    </w:pPr>
  </w:style>
  <w:style w:type="paragraph" w:styleId="ListBullet3">
    <w:name w:val="List Bullet 3"/>
    <w:basedOn w:val="ListBullet2"/>
    <w:semiHidden/>
    <w:rsid w:val="00C552F6"/>
    <w:pPr>
      <w:numPr>
        <w:ilvl w:val="2"/>
      </w:numPr>
    </w:pPr>
  </w:style>
  <w:style w:type="paragraph" w:styleId="ListBullet4">
    <w:name w:val="List Bullet 4"/>
    <w:basedOn w:val="ListBullet3"/>
    <w:semiHidden/>
    <w:rsid w:val="00C552F6"/>
    <w:pPr>
      <w:numPr>
        <w:ilvl w:val="3"/>
      </w:numPr>
    </w:pPr>
  </w:style>
  <w:style w:type="paragraph" w:styleId="ListBullet5">
    <w:name w:val="List Bullet 5"/>
    <w:basedOn w:val="ListBullet4"/>
    <w:semiHidden/>
    <w:rsid w:val="00C552F6"/>
    <w:pPr>
      <w:numPr>
        <w:ilvl w:val="4"/>
      </w:numPr>
    </w:pPr>
  </w:style>
  <w:style w:type="paragraph" w:styleId="ListNumber">
    <w:name w:val="List Number"/>
    <w:basedOn w:val="Normal"/>
    <w:qFormat/>
    <w:rsid w:val="001D0170"/>
    <w:pPr>
      <w:numPr>
        <w:ilvl w:val="1"/>
        <w:numId w:val="18"/>
      </w:numPr>
    </w:pPr>
  </w:style>
  <w:style w:type="paragraph" w:styleId="ListNumber3">
    <w:name w:val="List Number 3"/>
    <w:basedOn w:val="Normal"/>
    <w:rsid w:val="001D0170"/>
    <w:pPr>
      <w:numPr>
        <w:ilvl w:val="3"/>
        <w:numId w:val="18"/>
      </w:numPr>
    </w:pPr>
  </w:style>
  <w:style w:type="paragraph" w:styleId="ListParagraph">
    <w:name w:val="List Paragraph"/>
    <w:basedOn w:val="Normal"/>
    <w:uiPriority w:val="34"/>
    <w:semiHidden/>
    <w:qFormat/>
    <w:rsid w:val="00997345"/>
    <w:pPr>
      <w:ind w:left="720"/>
      <w:contextualSpacing/>
    </w:pPr>
  </w:style>
  <w:style w:type="character" w:customStyle="1" w:styleId="noteshidden">
    <w:name w:val="notes hidden"/>
    <w:basedOn w:val="DefaultParagraphFont"/>
    <w:uiPriority w:val="1"/>
    <w:semiHidden/>
    <w:rsid w:val="00997345"/>
    <w:rPr>
      <w:vanish w:val="0"/>
      <w:color w:val="FF0000"/>
      <w:sz w:val="18"/>
      <w:szCs w:val="18"/>
    </w:rPr>
  </w:style>
  <w:style w:type="paragraph" w:customStyle="1" w:styleId="Privacy">
    <w:name w:val="Privacy"/>
    <w:basedOn w:val="Normal"/>
    <w:semiHidden/>
    <w:rsid w:val="00997345"/>
    <w:pPr>
      <w:spacing w:after="240"/>
    </w:pPr>
    <w:rPr>
      <w:b/>
    </w:rPr>
  </w:style>
  <w:style w:type="paragraph" w:customStyle="1" w:styleId="SalutationStyle">
    <w:name w:val="SalutationStyle"/>
    <w:basedOn w:val="Normal"/>
    <w:rsid w:val="00997345"/>
    <w:pPr>
      <w:spacing w:before="480" w:after="360"/>
    </w:pPr>
  </w:style>
  <w:style w:type="paragraph" w:customStyle="1" w:styleId="Signatory">
    <w:name w:val="Signatory"/>
    <w:basedOn w:val="Normal"/>
    <w:rsid w:val="00997345"/>
    <w:pPr>
      <w:spacing w:before="0"/>
    </w:pPr>
  </w:style>
  <w:style w:type="paragraph" w:customStyle="1" w:styleId="Signoff">
    <w:name w:val="Signoff"/>
    <w:basedOn w:val="Normal"/>
    <w:rsid w:val="00997345"/>
    <w:pPr>
      <w:keepNext/>
      <w:spacing w:before="360" w:after="960"/>
    </w:pPr>
  </w:style>
  <w:style w:type="paragraph" w:customStyle="1" w:styleId="Subject">
    <w:name w:val="Subject"/>
    <w:basedOn w:val="Normal"/>
    <w:rsid w:val="00B70532"/>
    <w:pPr>
      <w:tabs>
        <w:tab w:val="left" w:pos="2268"/>
      </w:tabs>
      <w:spacing w:before="0" w:after="120"/>
      <w:contextualSpacing/>
    </w:pPr>
    <w:rPr>
      <w:b/>
    </w:rPr>
  </w:style>
  <w:style w:type="paragraph" w:customStyle="1" w:styleId="SubjectDetail">
    <w:name w:val="Subject Detail"/>
    <w:basedOn w:val="Normal"/>
    <w:semiHidden/>
    <w:qFormat/>
    <w:rsid w:val="00997345"/>
    <w:pPr>
      <w:tabs>
        <w:tab w:val="left" w:pos="1701"/>
      </w:tabs>
    </w:pPr>
  </w:style>
  <w:style w:type="paragraph" w:customStyle="1" w:styleId="SubjectTableText">
    <w:name w:val="Subject Table Text"/>
    <w:basedOn w:val="Normal"/>
    <w:semiHidden/>
    <w:rsid w:val="00997345"/>
    <w:pPr>
      <w:spacing w:before="0"/>
    </w:pPr>
    <w:rPr>
      <w:b/>
    </w:rPr>
  </w:style>
  <w:style w:type="table" w:styleId="TableGrid">
    <w:name w:val="Table Grid"/>
    <w:uiPriority w:val="59"/>
    <w:rsid w:val="00C72BBC"/>
    <w:pPr>
      <w:spacing w:after="0" w:line="240" w:lineRule="auto"/>
    </w:pPr>
    <w:rPr>
      <w:rFonts w:ascii="Arial" w:eastAsia="Times New Roman" w:hAnsi="Arial"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rompt">
    <w:name w:val="Table Prompt"/>
    <w:basedOn w:val="Normal"/>
    <w:rsid w:val="00997345"/>
    <w:pPr>
      <w:spacing w:before="0"/>
    </w:pPr>
    <w:rPr>
      <w:b/>
    </w:rPr>
  </w:style>
  <w:style w:type="paragraph" w:styleId="TOC1">
    <w:name w:val="toc 1"/>
    <w:basedOn w:val="Normal"/>
    <w:next w:val="Normal"/>
    <w:autoRedefine/>
    <w:semiHidden/>
    <w:rsid w:val="00997345"/>
    <w:pPr>
      <w:tabs>
        <w:tab w:val="left" w:pos="851"/>
        <w:tab w:val="right" w:leader="dot" w:pos="9072"/>
      </w:tabs>
      <w:ind w:left="709" w:right="1134" w:hanging="709"/>
    </w:pPr>
  </w:style>
  <w:style w:type="paragraph" w:styleId="TOC2">
    <w:name w:val="toc 2"/>
    <w:basedOn w:val="Normal"/>
    <w:next w:val="Normal"/>
    <w:autoRedefine/>
    <w:semiHidden/>
    <w:rsid w:val="00997345"/>
    <w:pPr>
      <w:tabs>
        <w:tab w:val="right" w:pos="9072"/>
      </w:tabs>
      <w:ind w:left="709" w:right="1134" w:hanging="709"/>
    </w:pPr>
  </w:style>
  <w:style w:type="paragraph" w:customStyle="1" w:styleId="TopSectionStyle">
    <w:name w:val="TopSectionStyle"/>
    <w:basedOn w:val="Normal"/>
    <w:semiHidden/>
    <w:rsid w:val="00483F0E"/>
    <w:pPr>
      <w:tabs>
        <w:tab w:val="left" w:pos="1701"/>
      </w:tabs>
      <w:spacing w:before="0"/>
    </w:pPr>
    <w:rPr>
      <w:sz w:val="16"/>
    </w:rPr>
  </w:style>
  <w:style w:type="paragraph" w:customStyle="1" w:styleId="WithoutPrejudice">
    <w:name w:val="Without Prejudice"/>
    <w:basedOn w:val="Normal"/>
    <w:semiHidden/>
    <w:rsid w:val="00997345"/>
    <w:rPr>
      <w:b/>
    </w:rPr>
  </w:style>
  <w:style w:type="numbering" w:styleId="111111">
    <w:name w:val="Outline List 2"/>
    <w:basedOn w:val="NoList"/>
    <w:uiPriority w:val="99"/>
    <w:semiHidden/>
    <w:unhideWhenUsed/>
    <w:rsid w:val="000B21E9"/>
    <w:pPr>
      <w:numPr>
        <w:numId w:val="5"/>
      </w:numPr>
    </w:pPr>
  </w:style>
  <w:style w:type="numbering" w:styleId="1ai">
    <w:name w:val="Outline List 1"/>
    <w:basedOn w:val="NoList"/>
    <w:uiPriority w:val="99"/>
    <w:semiHidden/>
    <w:unhideWhenUsed/>
    <w:rsid w:val="000B21E9"/>
    <w:pPr>
      <w:numPr>
        <w:numId w:val="6"/>
      </w:numPr>
    </w:pPr>
  </w:style>
  <w:style w:type="numbering" w:styleId="ArticleSection">
    <w:name w:val="Outline List 3"/>
    <w:basedOn w:val="NoList"/>
    <w:uiPriority w:val="99"/>
    <w:semiHidden/>
    <w:unhideWhenUsed/>
    <w:rsid w:val="000B21E9"/>
    <w:pPr>
      <w:numPr>
        <w:numId w:val="7"/>
      </w:numPr>
    </w:pPr>
  </w:style>
  <w:style w:type="paragraph" w:styleId="BalloonText">
    <w:name w:val="Balloon Text"/>
    <w:basedOn w:val="Normal"/>
    <w:link w:val="BalloonTextChar"/>
    <w:uiPriority w:val="99"/>
    <w:semiHidden/>
    <w:rsid w:val="000B21E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1E9"/>
    <w:rPr>
      <w:rFonts w:ascii="Tahoma" w:eastAsia="Times New Roman" w:hAnsi="Tahoma" w:cs="Tahoma"/>
      <w:sz w:val="16"/>
      <w:szCs w:val="16"/>
    </w:rPr>
  </w:style>
  <w:style w:type="paragraph" w:styleId="Bibliography">
    <w:name w:val="Bibliography"/>
    <w:basedOn w:val="Normal"/>
    <w:next w:val="Normal"/>
    <w:uiPriority w:val="37"/>
    <w:semiHidden/>
    <w:rsid w:val="000B21E9"/>
  </w:style>
  <w:style w:type="paragraph" w:styleId="BlockText">
    <w:name w:val="Block Text"/>
    <w:basedOn w:val="Normal"/>
    <w:uiPriority w:val="99"/>
    <w:semiHidden/>
    <w:rsid w:val="000B21E9"/>
    <w:pPr>
      <w:pBdr>
        <w:top w:val="single" w:sz="2" w:space="10" w:color="008CA8" w:themeColor="accent1"/>
        <w:left w:val="single" w:sz="2" w:space="10" w:color="008CA8" w:themeColor="accent1"/>
        <w:bottom w:val="single" w:sz="2" w:space="10" w:color="008CA8" w:themeColor="accent1"/>
        <w:right w:val="single" w:sz="2" w:space="10" w:color="008CA8" w:themeColor="accent1"/>
      </w:pBdr>
      <w:ind w:left="1152" w:right="1152"/>
    </w:pPr>
    <w:rPr>
      <w:rFonts w:asciiTheme="minorHAnsi" w:eastAsiaTheme="minorEastAsia" w:hAnsiTheme="minorHAnsi" w:cstheme="minorBidi"/>
      <w:i/>
      <w:iCs/>
      <w:color w:val="008CA8" w:themeColor="accent1"/>
    </w:rPr>
  </w:style>
  <w:style w:type="paragraph" w:styleId="BodyText2">
    <w:name w:val="Body Text 2"/>
    <w:basedOn w:val="Normal"/>
    <w:link w:val="BodyText2Char"/>
    <w:uiPriority w:val="99"/>
    <w:semiHidden/>
    <w:rsid w:val="000B21E9"/>
    <w:pPr>
      <w:spacing w:after="120" w:line="480" w:lineRule="auto"/>
    </w:pPr>
  </w:style>
  <w:style w:type="character" w:customStyle="1" w:styleId="BodyText2Char">
    <w:name w:val="Body Text 2 Char"/>
    <w:basedOn w:val="DefaultParagraphFont"/>
    <w:link w:val="BodyText2"/>
    <w:uiPriority w:val="99"/>
    <w:semiHidden/>
    <w:rsid w:val="000B21E9"/>
    <w:rPr>
      <w:rFonts w:ascii="Arial" w:eastAsia="Times New Roman" w:hAnsi="Arial" w:cs="Times New Roman"/>
      <w:sz w:val="20"/>
      <w:szCs w:val="20"/>
    </w:rPr>
  </w:style>
  <w:style w:type="paragraph" w:styleId="BodyText3">
    <w:name w:val="Body Text 3"/>
    <w:basedOn w:val="Normal"/>
    <w:link w:val="BodyText3Char"/>
    <w:uiPriority w:val="99"/>
    <w:semiHidden/>
    <w:rsid w:val="000B21E9"/>
    <w:pPr>
      <w:spacing w:after="120"/>
    </w:pPr>
    <w:rPr>
      <w:sz w:val="16"/>
      <w:szCs w:val="16"/>
    </w:rPr>
  </w:style>
  <w:style w:type="character" w:customStyle="1" w:styleId="BodyText3Char">
    <w:name w:val="Body Text 3 Char"/>
    <w:basedOn w:val="DefaultParagraphFont"/>
    <w:link w:val="BodyText3"/>
    <w:uiPriority w:val="99"/>
    <w:semiHidden/>
    <w:rsid w:val="000B21E9"/>
    <w:rPr>
      <w:rFonts w:ascii="Arial" w:eastAsia="Times New Roman" w:hAnsi="Arial" w:cs="Times New Roman"/>
      <w:sz w:val="16"/>
      <w:szCs w:val="16"/>
    </w:rPr>
  </w:style>
  <w:style w:type="paragraph" w:styleId="BodyTextFirstIndent">
    <w:name w:val="Body Text First Indent"/>
    <w:basedOn w:val="BodyText"/>
    <w:link w:val="BodyTextFirstIndentChar"/>
    <w:uiPriority w:val="99"/>
    <w:semiHidden/>
    <w:rsid w:val="000B21E9"/>
    <w:pPr>
      <w:ind w:firstLine="360"/>
    </w:pPr>
  </w:style>
  <w:style w:type="character" w:customStyle="1" w:styleId="BodyTextFirstIndentChar">
    <w:name w:val="Body Text First Indent Char"/>
    <w:basedOn w:val="BodyTextChar"/>
    <w:link w:val="BodyTextFirstIndent"/>
    <w:uiPriority w:val="99"/>
    <w:semiHidden/>
    <w:rsid w:val="000B21E9"/>
    <w:rPr>
      <w:rFonts w:ascii="Arial" w:eastAsia="Times New Roman" w:hAnsi="Arial" w:cs="Times New Roman"/>
      <w:sz w:val="20"/>
      <w:szCs w:val="20"/>
    </w:rPr>
  </w:style>
  <w:style w:type="paragraph" w:styleId="BodyTextFirstIndent2">
    <w:name w:val="Body Text First Indent 2"/>
    <w:basedOn w:val="BodyTextIndent"/>
    <w:link w:val="BodyTextFirstIndent2Char"/>
    <w:uiPriority w:val="99"/>
    <w:semiHidden/>
    <w:rsid w:val="000B21E9"/>
    <w:pPr>
      <w:ind w:left="360" w:firstLine="360"/>
    </w:pPr>
  </w:style>
  <w:style w:type="character" w:customStyle="1" w:styleId="BodyTextFirstIndent2Char">
    <w:name w:val="Body Text First Indent 2 Char"/>
    <w:basedOn w:val="BodyTextIndentChar"/>
    <w:link w:val="BodyTextFirstIndent2"/>
    <w:uiPriority w:val="99"/>
    <w:semiHidden/>
    <w:rsid w:val="000B21E9"/>
    <w:rPr>
      <w:rFonts w:ascii="Arial" w:eastAsia="Times New Roman" w:hAnsi="Arial" w:cs="Times New Roman"/>
      <w:sz w:val="20"/>
      <w:szCs w:val="20"/>
    </w:rPr>
  </w:style>
  <w:style w:type="paragraph" w:styleId="BodyTextIndent2">
    <w:name w:val="Body Text Indent 2"/>
    <w:basedOn w:val="Normal"/>
    <w:link w:val="BodyTextIndent2Char"/>
    <w:uiPriority w:val="99"/>
    <w:semiHidden/>
    <w:rsid w:val="000B21E9"/>
    <w:pPr>
      <w:spacing w:after="120" w:line="480" w:lineRule="auto"/>
      <w:ind w:left="283"/>
    </w:pPr>
  </w:style>
  <w:style w:type="character" w:customStyle="1" w:styleId="BodyTextIndent2Char">
    <w:name w:val="Body Text Indent 2 Char"/>
    <w:basedOn w:val="DefaultParagraphFont"/>
    <w:link w:val="BodyTextIndent2"/>
    <w:uiPriority w:val="99"/>
    <w:semiHidden/>
    <w:rsid w:val="000B21E9"/>
    <w:rPr>
      <w:rFonts w:ascii="Arial" w:eastAsia="Times New Roman" w:hAnsi="Arial" w:cs="Times New Roman"/>
      <w:sz w:val="20"/>
      <w:szCs w:val="20"/>
    </w:rPr>
  </w:style>
  <w:style w:type="paragraph" w:styleId="BodyTextIndent3">
    <w:name w:val="Body Text Indent 3"/>
    <w:basedOn w:val="Normal"/>
    <w:link w:val="BodyTextIndent3Char"/>
    <w:uiPriority w:val="99"/>
    <w:semiHidden/>
    <w:rsid w:val="000B21E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21E9"/>
    <w:rPr>
      <w:rFonts w:ascii="Arial" w:eastAsia="Times New Roman" w:hAnsi="Arial" w:cs="Times New Roman"/>
      <w:sz w:val="16"/>
      <w:szCs w:val="16"/>
    </w:rPr>
  </w:style>
  <w:style w:type="character" w:styleId="BookTitle">
    <w:name w:val="Book Title"/>
    <w:basedOn w:val="DefaultParagraphFont"/>
    <w:uiPriority w:val="33"/>
    <w:semiHidden/>
    <w:qFormat/>
    <w:rsid w:val="000B21E9"/>
    <w:rPr>
      <w:b/>
      <w:bCs/>
      <w:smallCaps/>
      <w:spacing w:val="5"/>
    </w:rPr>
  </w:style>
  <w:style w:type="paragraph" w:styleId="Caption">
    <w:name w:val="caption"/>
    <w:basedOn w:val="Normal"/>
    <w:next w:val="Normal"/>
    <w:uiPriority w:val="35"/>
    <w:semiHidden/>
    <w:qFormat/>
    <w:rsid w:val="000B21E9"/>
    <w:pPr>
      <w:spacing w:before="0" w:after="200"/>
    </w:pPr>
    <w:rPr>
      <w:b/>
      <w:bCs/>
      <w:color w:val="008CA8" w:themeColor="accent1"/>
      <w:sz w:val="18"/>
      <w:szCs w:val="18"/>
    </w:rPr>
  </w:style>
  <w:style w:type="paragraph" w:styleId="Closing">
    <w:name w:val="Closing"/>
    <w:basedOn w:val="Normal"/>
    <w:link w:val="ClosingChar"/>
    <w:uiPriority w:val="99"/>
    <w:semiHidden/>
    <w:rsid w:val="000B21E9"/>
    <w:pPr>
      <w:spacing w:before="0"/>
      <w:ind w:left="4252"/>
    </w:pPr>
  </w:style>
  <w:style w:type="character" w:customStyle="1" w:styleId="ClosingChar">
    <w:name w:val="Closing Char"/>
    <w:basedOn w:val="DefaultParagraphFont"/>
    <w:link w:val="Closing"/>
    <w:uiPriority w:val="99"/>
    <w:semiHidden/>
    <w:rsid w:val="000B21E9"/>
    <w:rPr>
      <w:rFonts w:ascii="Arial" w:eastAsia="Times New Roman" w:hAnsi="Arial" w:cs="Times New Roman"/>
      <w:sz w:val="20"/>
      <w:szCs w:val="20"/>
    </w:rPr>
  </w:style>
  <w:style w:type="table" w:styleId="ColorfulGrid">
    <w:name w:val="Colorful Grid"/>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AF3FF" w:themeFill="accent1" w:themeFillTint="33"/>
    </w:tcPr>
    <w:tblStylePr w:type="firstRow">
      <w:rPr>
        <w:b/>
        <w:bCs/>
      </w:rPr>
      <w:tblPr/>
      <w:tcPr>
        <w:shd w:val="clear" w:color="auto" w:fill="76E7FF" w:themeFill="accent1" w:themeFillTint="66"/>
      </w:tcPr>
    </w:tblStylePr>
    <w:tblStylePr w:type="lastRow">
      <w:rPr>
        <w:b/>
        <w:bCs/>
        <w:color w:val="000000" w:themeColor="text1"/>
      </w:rPr>
      <w:tblPr/>
      <w:tcPr>
        <w:shd w:val="clear" w:color="auto" w:fill="76E7FF" w:themeFill="accent1" w:themeFillTint="66"/>
      </w:tcPr>
    </w:tblStylePr>
    <w:tblStylePr w:type="firstCol">
      <w:rPr>
        <w:color w:val="FFFFFF" w:themeColor="background1"/>
      </w:rPr>
      <w:tblPr/>
      <w:tcPr>
        <w:shd w:val="clear" w:color="auto" w:fill="00687D" w:themeFill="accent1" w:themeFillShade="BF"/>
      </w:tcPr>
    </w:tblStylePr>
    <w:tblStylePr w:type="lastCol">
      <w:rPr>
        <w:color w:val="FFFFFF" w:themeColor="background1"/>
      </w:rPr>
      <w:tblPr/>
      <w:tcPr>
        <w:shd w:val="clear" w:color="auto" w:fill="00687D" w:themeFill="accent1" w:themeFillShade="BF"/>
      </w:tcPr>
    </w:tblStylePr>
    <w:tblStylePr w:type="band1Vert">
      <w:tblPr/>
      <w:tcPr>
        <w:shd w:val="clear" w:color="auto" w:fill="54E2FF" w:themeFill="accent1" w:themeFillTint="7F"/>
      </w:tcPr>
    </w:tblStylePr>
    <w:tblStylePr w:type="band1Horz">
      <w:tblPr/>
      <w:tcPr>
        <w:shd w:val="clear" w:color="auto" w:fill="54E2FF" w:themeFill="accent1" w:themeFillTint="7F"/>
      </w:tcPr>
    </w:tblStylePr>
  </w:style>
  <w:style w:type="table" w:styleId="ColorfulGrid-Accent2">
    <w:name w:val="Colorful Grid Accent 2"/>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7F8" w:themeFill="accent2" w:themeFillTint="33"/>
    </w:tcPr>
    <w:tblStylePr w:type="firstRow">
      <w:rPr>
        <w:b/>
        <w:bCs/>
      </w:rPr>
      <w:tblPr/>
      <w:tcPr>
        <w:shd w:val="clear" w:color="auto" w:fill="D6F0F1" w:themeFill="accent2" w:themeFillTint="66"/>
      </w:tcPr>
    </w:tblStylePr>
    <w:tblStylePr w:type="lastRow">
      <w:rPr>
        <w:b/>
        <w:bCs/>
        <w:color w:val="000000" w:themeColor="text1"/>
      </w:rPr>
      <w:tblPr/>
      <w:tcPr>
        <w:shd w:val="clear" w:color="auto" w:fill="D6F0F1" w:themeFill="accent2" w:themeFillTint="66"/>
      </w:tcPr>
    </w:tblStylePr>
    <w:tblStylePr w:type="firstCol">
      <w:rPr>
        <w:color w:val="FFFFFF" w:themeColor="background1"/>
      </w:rPr>
      <w:tblPr/>
      <w:tcPr>
        <w:shd w:val="clear" w:color="auto" w:fill="51C1C7" w:themeFill="accent2" w:themeFillShade="BF"/>
      </w:tcPr>
    </w:tblStylePr>
    <w:tblStylePr w:type="lastCol">
      <w:rPr>
        <w:color w:val="FFFFFF" w:themeColor="background1"/>
      </w:rPr>
      <w:tblPr/>
      <w:tcPr>
        <w:shd w:val="clear" w:color="auto" w:fill="51C1C7" w:themeFill="accent2" w:themeFillShade="BF"/>
      </w:tcPr>
    </w:tblStylePr>
    <w:tblStylePr w:type="band1Vert">
      <w:tblPr/>
      <w:tcPr>
        <w:shd w:val="clear" w:color="auto" w:fill="CCEDEE" w:themeFill="accent2" w:themeFillTint="7F"/>
      </w:tcPr>
    </w:tblStylePr>
    <w:tblStylePr w:type="band1Horz">
      <w:tblPr/>
      <w:tcPr>
        <w:shd w:val="clear" w:color="auto" w:fill="CCEDEE" w:themeFill="accent2" w:themeFillTint="7F"/>
      </w:tcPr>
    </w:tblStylePr>
  </w:style>
  <w:style w:type="table" w:styleId="ColorfulGrid-Accent3">
    <w:name w:val="Colorful Grid Accent 3"/>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FAFB" w:themeFill="accent3" w:themeFillTint="33"/>
    </w:tcPr>
    <w:tblStylePr w:type="firstRow">
      <w:rPr>
        <w:b/>
        <w:bCs/>
      </w:rPr>
      <w:tblPr/>
      <w:tcPr>
        <w:shd w:val="clear" w:color="auto" w:fill="EBF5F8" w:themeFill="accent3" w:themeFillTint="66"/>
      </w:tcPr>
    </w:tblStylePr>
    <w:tblStylePr w:type="lastRow">
      <w:rPr>
        <w:b/>
        <w:bCs/>
        <w:color w:val="000000" w:themeColor="text1"/>
      </w:rPr>
      <w:tblPr/>
      <w:tcPr>
        <w:shd w:val="clear" w:color="auto" w:fill="EBF5F8" w:themeFill="accent3" w:themeFillTint="66"/>
      </w:tcPr>
    </w:tblStylePr>
    <w:tblStylePr w:type="firstCol">
      <w:rPr>
        <w:color w:val="FFFFFF" w:themeColor="background1"/>
      </w:rPr>
      <w:tblPr/>
      <w:tcPr>
        <w:shd w:val="clear" w:color="auto" w:fill="7BC1D1" w:themeFill="accent3" w:themeFillShade="BF"/>
      </w:tcPr>
    </w:tblStylePr>
    <w:tblStylePr w:type="lastCol">
      <w:rPr>
        <w:color w:val="FFFFFF" w:themeColor="background1"/>
      </w:rPr>
      <w:tblPr/>
      <w:tcPr>
        <w:shd w:val="clear" w:color="auto" w:fill="7BC1D1" w:themeFill="accent3" w:themeFillShade="BF"/>
      </w:tcPr>
    </w:tblStylePr>
    <w:tblStylePr w:type="band1Vert">
      <w:tblPr/>
      <w:tcPr>
        <w:shd w:val="clear" w:color="auto" w:fill="E6F3F6" w:themeFill="accent3" w:themeFillTint="7F"/>
      </w:tcPr>
    </w:tblStylePr>
    <w:tblStylePr w:type="band1Horz">
      <w:tblPr/>
      <w:tcPr>
        <w:shd w:val="clear" w:color="auto" w:fill="E6F3F6" w:themeFill="accent3" w:themeFillTint="7F"/>
      </w:tcPr>
    </w:tblStylePr>
  </w:style>
  <w:style w:type="table" w:styleId="ColorfulGrid-Accent4">
    <w:name w:val="Colorful Grid Accent 4"/>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AF3FF" w:themeFill="accent4" w:themeFillTint="33"/>
    </w:tcPr>
    <w:tblStylePr w:type="firstRow">
      <w:rPr>
        <w:b/>
        <w:bCs/>
      </w:rPr>
      <w:tblPr/>
      <w:tcPr>
        <w:shd w:val="clear" w:color="auto" w:fill="76E7FF" w:themeFill="accent4" w:themeFillTint="66"/>
      </w:tcPr>
    </w:tblStylePr>
    <w:tblStylePr w:type="lastRow">
      <w:rPr>
        <w:b/>
        <w:bCs/>
        <w:color w:val="000000" w:themeColor="text1"/>
      </w:rPr>
      <w:tblPr/>
      <w:tcPr>
        <w:shd w:val="clear" w:color="auto" w:fill="76E7FF" w:themeFill="accent4" w:themeFillTint="66"/>
      </w:tcPr>
    </w:tblStylePr>
    <w:tblStylePr w:type="firstCol">
      <w:rPr>
        <w:color w:val="FFFFFF" w:themeColor="background1"/>
      </w:rPr>
      <w:tblPr/>
      <w:tcPr>
        <w:shd w:val="clear" w:color="auto" w:fill="00687D" w:themeFill="accent4" w:themeFillShade="BF"/>
      </w:tcPr>
    </w:tblStylePr>
    <w:tblStylePr w:type="lastCol">
      <w:rPr>
        <w:color w:val="FFFFFF" w:themeColor="background1"/>
      </w:rPr>
      <w:tblPr/>
      <w:tcPr>
        <w:shd w:val="clear" w:color="auto" w:fill="00687D" w:themeFill="accent4" w:themeFillShade="BF"/>
      </w:tcPr>
    </w:tblStylePr>
    <w:tblStylePr w:type="band1Vert">
      <w:tblPr/>
      <w:tcPr>
        <w:shd w:val="clear" w:color="auto" w:fill="54E2FF" w:themeFill="accent4" w:themeFillTint="7F"/>
      </w:tcPr>
    </w:tblStylePr>
    <w:tblStylePr w:type="band1Horz">
      <w:tblPr/>
      <w:tcPr>
        <w:shd w:val="clear" w:color="auto" w:fill="54E2FF" w:themeFill="accent4" w:themeFillTint="7F"/>
      </w:tcPr>
    </w:tblStylePr>
  </w:style>
  <w:style w:type="table" w:styleId="ColorfulGrid-Accent5">
    <w:name w:val="Colorful Grid Accent 5"/>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2E2" w:themeFill="accent5" w:themeFillTint="33"/>
    </w:tcPr>
    <w:tblStylePr w:type="firstRow">
      <w:rPr>
        <w:b/>
        <w:bCs/>
      </w:rPr>
      <w:tblPr/>
      <w:tcPr>
        <w:shd w:val="clear" w:color="auto" w:fill="C6C6C6" w:themeFill="accent5" w:themeFillTint="66"/>
      </w:tcPr>
    </w:tblStylePr>
    <w:tblStylePr w:type="lastRow">
      <w:rPr>
        <w:b/>
        <w:bCs/>
        <w:color w:val="000000" w:themeColor="text1"/>
      </w:rPr>
      <w:tblPr/>
      <w:tcPr>
        <w:shd w:val="clear" w:color="auto" w:fill="C6C6C6" w:themeFill="accent5" w:themeFillTint="66"/>
      </w:tcPr>
    </w:tblStylePr>
    <w:tblStylePr w:type="firstCol">
      <w:rPr>
        <w:color w:val="FFFFFF" w:themeColor="background1"/>
      </w:rPr>
      <w:tblPr/>
      <w:tcPr>
        <w:shd w:val="clear" w:color="auto" w:fill="545454" w:themeFill="accent5" w:themeFillShade="BF"/>
      </w:tcPr>
    </w:tblStylePr>
    <w:tblStylePr w:type="lastCol">
      <w:rPr>
        <w:color w:val="FFFFFF" w:themeColor="background1"/>
      </w:rPr>
      <w:tblPr/>
      <w:tcPr>
        <w:shd w:val="clear" w:color="auto" w:fill="545454" w:themeFill="accent5" w:themeFillShade="BF"/>
      </w:tcPr>
    </w:tblStylePr>
    <w:tblStylePr w:type="band1Vert">
      <w:tblPr/>
      <w:tcPr>
        <w:shd w:val="clear" w:color="auto" w:fill="B8B8B8" w:themeFill="accent5" w:themeFillTint="7F"/>
      </w:tcPr>
    </w:tblStylePr>
    <w:tblStylePr w:type="band1Horz">
      <w:tblPr/>
      <w:tcPr>
        <w:shd w:val="clear" w:color="auto" w:fill="B8B8B8" w:themeFill="accent5" w:themeFillTint="7F"/>
      </w:tcPr>
    </w:tblStylePr>
  </w:style>
  <w:style w:type="table" w:styleId="ColorfulGrid-Accent6">
    <w:name w:val="Colorful Grid Accent 6"/>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8F8" w:themeFill="accent6" w:themeFillTint="33"/>
    </w:tcPr>
    <w:tblStylePr w:type="firstRow">
      <w:rPr>
        <w:b/>
        <w:bCs/>
      </w:rPr>
      <w:tblPr/>
      <w:tcPr>
        <w:shd w:val="clear" w:color="auto" w:fill="F1F1F1" w:themeFill="accent6" w:themeFillTint="66"/>
      </w:tcPr>
    </w:tblStylePr>
    <w:tblStylePr w:type="lastRow">
      <w:rPr>
        <w:b/>
        <w:bCs/>
        <w:color w:val="000000" w:themeColor="text1"/>
      </w:rPr>
      <w:tblPr/>
      <w:tcPr>
        <w:shd w:val="clear" w:color="auto" w:fill="F1F1F1" w:themeFill="accent6" w:themeFillTint="66"/>
      </w:tcPr>
    </w:tblStylePr>
    <w:tblStylePr w:type="firstCol">
      <w:rPr>
        <w:color w:val="FFFFFF" w:themeColor="background1"/>
      </w:rPr>
      <w:tblPr/>
      <w:tcPr>
        <w:shd w:val="clear" w:color="auto" w:fill="A4A4A4" w:themeFill="accent6" w:themeFillShade="BF"/>
      </w:tcPr>
    </w:tblStylePr>
    <w:tblStylePr w:type="lastCol">
      <w:rPr>
        <w:color w:val="FFFFFF" w:themeColor="background1"/>
      </w:rPr>
      <w:tblPr/>
      <w:tcPr>
        <w:shd w:val="clear" w:color="auto" w:fill="A4A4A4" w:themeFill="accent6" w:themeFillShade="BF"/>
      </w:tcPr>
    </w:tblStylePr>
    <w:tblStylePr w:type="band1Vert">
      <w:tblPr/>
      <w:tcPr>
        <w:shd w:val="clear" w:color="auto" w:fill="EDEDED" w:themeFill="accent6" w:themeFillTint="7F"/>
      </w:tcPr>
    </w:tblStylePr>
    <w:tblStylePr w:type="band1Horz">
      <w:tblPr/>
      <w:tcPr>
        <w:shd w:val="clear" w:color="auto" w:fill="EDEDED" w:themeFill="accent6" w:themeFillTint="7F"/>
      </w:tcPr>
    </w:tblStylePr>
  </w:style>
  <w:style w:type="table" w:styleId="ColorfulList">
    <w:name w:val="Colorful List"/>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C6CB" w:themeFill="accent2" w:themeFillShade="CC"/>
      </w:tcPr>
    </w:tblStylePr>
    <w:tblStylePr w:type="lastRow">
      <w:rPr>
        <w:b/>
        <w:bCs/>
        <w:color w:val="60C6C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9FF" w:themeFill="accent1" w:themeFillTint="19"/>
    </w:tcPr>
    <w:tblStylePr w:type="firstRow">
      <w:rPr>
        <w:b/>
        <w:bCs/>
        <w:color w:val="FFFFFF" w:themeColor="background1"/>
      </w:rPr>
      <w:tblPr/>
      <w:tcPr>
        <w:tcBorders>
          <w:bottom w:val="single" w:sz="12" w:space="0" w:color="FFFFFF" w:themeColor="background1"/>
        </w:tcBorders>
        <w:shd w:val="clear" w:color="auto" w:fill="60C6CB" w:themeFill="accent2" w:themeFillShade="CC"/>
      </w:tcPr>
    </w:tblStylePr>
    <w:tblStylePr w:type="lastRow">
      <w:rPr>
        <w:b/>
        <w:bCs/>
        <w:color w:val="60C6C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0FF" w:themeFill="accent1" w:themeFillTint="3F"/>
      </w:tcPr>
    </w:tblStylePr>
    <w:tblStylePr w:type="band1Horz">
      <w:tblPr/>
      <w:tcPr>
        <w:shd w:val="clear" w:color="auto" w:fill="BAF3FF" w:themeFill="accent1" w:themeFillTint="33"/>
      </w:tcPr>
    </w:tblStylePr>
  </w:style>
  <w:style w:type="table" w:styleId="ColorfulList-Accent2">
    <w:name w:val="Colorful List Accent 2"/>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BFB" w:themeFill="accent2" w:themeFillTint="19"/>
    </w:tcPr>
    <w:tblStylePr w:type="firstRow">
      <w:rPr>
        <w:b/>
        <w:bCs/>
        <w:color w:val="FFFFFF" w:themeColor="background1"/>
      </w:rPr>
      <w:tblPr/>
      <w:tcPr>
        <w:tcBorders>
          <w:bottom w:val="single" w:sz="12" w:space="0" w:color="FFFFFF" w:themeColor="background1"/>
        </w:tcBorders>
        <w:shd w:val="clear" w:color="auto" w:fill="60C6CB" w:themeFill="accent2" w:themeFillShade="CC"/>
      </w:tcPr>
    </w:tblStylePr>
    <w:tblStylePr w:type="lastRow">
      <w:rPr>
        <w:b/>
        <w:bCs/>
        <w:color w:val="60C6C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F6F6" w:themeFill="accent2" w:themeFillTint="3F"/>
      </w:tcPr>
    </w:tblStylePr>
    <w:tblStylePr w:type="band1Horz">
      <w:tblPr/>
      <w:tcPr>
        <w:shd w:val="clear" w:color="auto" w:fill="EAF7F8" w:themeFill="accent2" w:themeFillTint="33"/>
      </w:tcPr>
    </w:tblStylePr>
  </w:style>
  <w:style w:type="table" w:styleId="ColorfulList-Accent3">
    <w:name w:val="Colorful List Accent 3"/>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CFD" w:themeFill="accent3" w:themeFillTint="19"/>
    </w:tcPr>
    <w:tblStylePr w:type="firstRow">
      <w:rPr>
        <w:b/>
        <w:bCs/>
        <w:color w:val="FFFFFF" w:themeColor="background1"/>
      </w:rPr>
      <w:tblPr/>
      <w:tcPr>
        <w:tcBorders>
          <w:bottom w:val="single" w:sz="12" w:space="0" w:color="FFFFFF" w:themeColor="background1"/>
        </w:tcBorders>
        <w:shd w:val="clear" w:color="auto" w:fill="006F86" w:themeFill="accent4" w:themeFillShade="CC"/>
      </w:tcPr>
    </w:tblStylePr>
    <w:tblStylePr w:type="lastRow">
      <w:rPr>
        <w:b/>
        <w:bCs/>
        <w:color w:val="006F8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9FA" w:themeFill="accent3" w:themeFillTint="3F"/>
      </w:tcPr>
    </w:tblStylePr>
    <w:tblStylePr w:type="band1Horz">
      <w:tblPr/>
      <w:tcPr>
        <w:shd w:val="clear" w:color="auto" w:fill="F5FAFB" w:themeFill="accent3" w:themeFillTint="33"/>
      </w:tcPr>
    </w:tblStylePr>
  </w:style>
  <w:style w:type="table" w:styleId="ColorfulList-Accent4">
    <w:name w:val="Colorful List Accent 4"/>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9FF" w:themeFill="accent4" w:themeFillTint="19"/>
    </w:tcPr>
    <w:tblStylePr w:type="firstRow">
      <w:rPr>
        <w:b/>
        <w:bCs/>
        <w:color w:val="FFFFFF" w:themeColor="background1"/>
      </w:rPr>
      <w:tblPr/>
      <w:tcPr>
        <w:tcBorders>
          <w:bottom w:val="single" w:sz="12" w:space="0" w:color="FFFFFF" w:themeColor="background1"/>
        </w:tcBorders>
        <w:shd w:val="clear" w:color="auto" w:fill="8BC8D7" w:themeFill="accent3" w:themeFillShade="CC"/>
      </w:tcPr>
    </w:tblStylePr>
    <w:tblStylePr w:type="lastRow">
      <w:rPr>
        <w:b/>
        <w:bCs/>
        <w:color w:val="8BC8D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0FF" w:themeFill="accent4" w:themeFillTint="3F"/>
      </w:tcPr>
    </w:tblStylePr>
    <w:tblStylePr w:type="band1Horz">
      <w:tblPr/>
      <w:tcPr>
        <w:shd w:val="clear" w:color="auto" w:fill="BAF3FF" w:themeFill="accent4" w:themeFillTint="33"/>
      </w:tcPr>
    </w:tblStylePr>
  </w:style>
  <w:style w:type="table" w:styleId="ColorfulList-Accent5">
    <w:name w:val="Colorful List Accent 5"/>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1F1" w:themeFill="accent5" w:themeFillTint="19"/>
    </w:tcPr>
    <w:tblStylePr w:type="firstRow">
      <w:rPr>
        <w:b/>
        <w:bCs/>
        <w:color w:val="FFFFFF" w:themeColor="background1"/>
      </w:rPr>
      <w:tblPr/>
      <w:tcPr>
        <w:tcBorders>
          <w:bottom w:val="single" w:sz="12" w:space="0" w:color="FFFFFF" w:themeColor="background1"/>
        </w:tcBorders>
        <w:shd w:val="clear" w:color="auto" w:fill="B0B0B0" w:themeFill="accent6" w:themeFillShade="CC"/>
      </w:tcPr>
    </w:tblStylePr>
    <w:tblStylePr w:type="lastRow">
      <w:rPr>
        <w:b/>
        <w:bCs/>
        <w:color w:val="B0B0B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5" w:themeFillTint="3F"/>
      </w:tcPr>
    </w:tblStylePr>
    <w:tblStylePr w:type="band1Horz">
      <w:tblPr/>
      <w:tcPr>
        <w:shd w:val="clear" w:color="auto" w:fill="E2E2E2" w:themeFill="accent5" w:themeFillTint="33"/>
      </w:tcPr>
    </w:tblStylePr>
  </w:style>
  <w:style w:type="table" w:styleId="ColorfulList-Accent6">
    <w:name w:val="Colorful List Accent 6"/>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A5A5A" w:themeFill="accent5" w:themeFillShade="CC"/>
      </w:tcPr>
    </w:tblStylePr>
    <w:tblStylePr w:type="lastRow">
      <w:rPr>
        <w:b/>
        <w:bCs/>
        <w:color w:val="5A5A5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8F8F8" w:themeFill="accent6" w:themeFillTint="33"/>
      </w:tcPr>
    </w:tblStylePr>
  </w:style>
  <w:style w:type="table" w:styleId="ColorfulShading">
    <w:name w:val="Colorful Shading"/>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99DBD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9DBD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99DBDE" w:themeColor="accent2"/>
        <w:left w:val="single" w:sz="4" w:space="0" w:color="008CA8" w:themeColor="accent1"/>
        <w:bottom w:val="single" w:sz="4" w:space="0" w:color="008CA8" w:themeColor="accent1"/>
        <w:right w:val="single" w:sz="4" w:space="0" w:color="008CA8"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9FF" w:themeFill="accent1" w:themeFillTint="19"/>
    </w:tcPr>
    <w:tblStylePr w:type="firstRow">
      <w:rPr>
        <w:b/>
        <w:bCs/>
      </w:rPr>
      <w:tblPr/>
      <w:tcPr>
        <w:tcBorders>
          <w:top w:val="nil"/>
          <w:left w:val="nil"/>
          <w:bottom w:val="single" w:sz="24" w:space="0" w:color="99DBD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364" w:themeFill="accent1" w:themeFillShade="99"/>
      </w:tcPr>
    </w:tblStylePr>
    <w:tblStylePr w:type="firstCol">
      <w:rPr>
        <w:color w:val="FFFFFF" w:themeColor="background1"/>
      </w:rPr>
      <w:tblPr/>
      <w:tcPr>
        <w:tcBorders>
          <w:top w:val="nil"/>
          <w:left w:val="nil"/>
          <w:bottom w:val="nil"/>
          <w:right w:val="nil"/>
          <w:insideH w:val="single" w:sz="4" w:space="0" w:color="005364" w:themeColor="accent1" w:themeShade="99"/>
          <w:insideV w:val="nil"/>
        </w:tcBorders>
        <w:shd w:val="clear" w:color="auto" w:fill="00536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364" w:themeFill="accent1" w:themeFillShade="99"/>
      </w:tcPr>
    </w:tblStylePr>
    <w:tblStylePr w:type="band1Vert">
      <w:tblPr/>
      <w:tcPr>
        <w:shd w:val="clear" w:color="auto" w:fill="76E7FF" w:themeFill="accent1" w:themeFillTint="66"/>
      </w:tcPr>
    </w:tblStylePr>
    <w:tblStylePr w:type="band1Horz">
      <w:tblPr/>
      <w:tcPr>
        <w:shd w:val="clear" w:color="auto" w:fill="54E2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99DBDE" w:themeColor="accent2"/>
        <w:left w:val="single" w:sz="4" w:space="0" w:color="99DBDE" w:themeColor="accent2"/>
        <w:bottom w:val="single" w:sz="4" w:space="0" w:color="99DBDE" w:themeColor="accent2"/>
        <w:right w:val="single" w:sz="4" w:space="0" w:color="99DBDE"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BFB" w:themeFill="accent2" w:themeFillTint="19"/>
    </w:tcPr>
    <w:tblStylePr w:type="firstRow">
      <w:rPr>
        <w:b/>
        <w:bCs/>
      </w:rPr>
      <w:tblPr/>
      <w:tcPr>
        <w:tcBorders>
          <w:top w:val="nil"/>
          <w:left w:val="nil"/>
          <w:bottom w:val="single" w:sz="24" w:space="0" w:color="99DBD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A4AA" w:themeFill="accent2" w:themeFillShade="99"/>
      </w:tcPr>
    </w:tblStylePr>
    <w:tblStylePr w:type="firstCol">
      <w:rPr>
        <w:color w:val="FFFFFF" w:themeColor="background1"/>
      </w:rPr>
      <w:tblPr/>
      <w:tcPr>
        <w:tcBorders>
          <w:top w:val="nil"/>
          <w:left w:val="nil"/>
          <w:bottom w:val="nil"/>
          <w:right w:val="nil"/>
          <w:insideH w:val="single" w:sz="4" w:space="0" w:color="37A4AA" w:themeColor="accent2" w:themeShade="99"/>
          <w:insideV w:val="nil"/>
        </w:tcBorders>
        <w:shd w:val="clear" w:color="auto" w:fill="37A4A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7A4AA" w:themeFill="accent2" w:themeFillShade="99"/>
      </w:tcPr>
    </w:tblStylePr>
    <w:tblStylePr w:type="band1Vert">
      <w:tblPr/>
      <w:tcPr>
        <w:shd w:val="clear" w:color="auto" w:fill="D6F0F1" w:themeFill="accent2" w:themeFillTint="66"/>
      </w:tcPr>
    </w:tblStylePr>
    <w:tblStylePr w:type="band1Horz">
      <w:tblPr/>
      <w:tcPr>
        <w:shd w:val="clear" w:color="auto" w:fill="CCEDE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008CA8" w:themeColor="accent4"/>
        <w:left w:val="single" w:sz="4" w:space="0" w:color="CEE8EE" w:themeColor="accent3"/>
        <w:bottom w:val="single" w:sz="4" w:space="0" w:color="CEE8EE" w:themeColor="accent3"/>
        <w:right w:val="single" w:sz="4" w:space="0" w:color="CEE8E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CFD" w:themeFill="accent3" w:themeFillTint="19"/>
    </w:tcPr>
    <w:tblStylePr w:type="firstRow">
      <w:rPr>
        <w:b/>
        <w:bCs/>
      </w:rPr>
      <w:tblPr/>
      <w:tcPr>
        <w:tcBorders>
          <w:top w:val="nil"/>
          <w:left w:val="nil"/>
          <w:bottom w:val="single" w:sz="24" w:space="0" w:color="008CA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AAC0" w:themeFill="accent3" w:themeFillShade="99"/>
      </w:tcPr>
    </w:tblStylePr>
    <w:tblStylePr w:type="firstCol">
      <w:rPr>
        <w:color w:val="FFFFFF" w:themeColor="background1"/>
      </w:rPr>
      <w:tblPr/>
      <w:tcPr>
        <w:tcBorders>
          <w:top w:val="nil"/>
          <w:left w:val="nil"/>
          <w:bottom w:val="nil"/>
          <w:right w:val="nil"/>
          <w:insideH w:val="single" w:sz="4" w:space="0" w:color="4AAAC0" w:themeColor="accent3" w:themeShade="99"/>
          <w:insideV w:val="nil"/>
        </w:tcBorders>
        <w:shd w:val="clear" w:color="auto" w:fill="4AAAC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AAAC0" w:themeFill="accent3" w:themeFillShade="99"/>
      </w:tcPr>
    </w:tblStylePr>
    <w:tblStylePr w:type="band1Vert">
      <w:tblPr/>
      <w:tcPr>
        <w:shd w:val="clear" w:color="auto" w:fill="EBF5F8" w:themeFill="accent3" w:themeFillTint="66"/>
      </w:tcPr>
    </w:tblStylePr>
    <w:tblStylePr w:type="band1Horz">
      <w:tblPr/>
      <w:tcPr>
        <w:shd w:val="clear" w:color="auto" w:fill="E6F3F6" w:themeFill="accent3" w:themeFillTint="7F"/>
      </w:tcPr>
    </w:tblStylePr>
  </w:style>
  <w:style w:type="table" w:styleId="ColorfulShading-Accent4">
    <w:name w:val="Colorful Shading Accent 4"/>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CEE8EE" w:themeColor="accent3"/>
        <w:left w:val="single" w:sz="4" w:space="0" w:color="008CA8" w:themeColor="accent4"/>
        <w:bottom w:val="single" w:sz="4" w:space="0" w:color="008CA8" w:themeColor="accent4"/>
        <w:right w:val="single" w:sz="4" w:space="0" w:color="008CA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9FF" w:themeFill="accent4" w:themeFillTint="19"/>
    </w:tcPr>
    <w:tblStylePr w:type="firstRow">
      <w:rPr>
        <w:b/>
        <w:bCs/>
      </w:rPr>
      <w:tblPr/>
      <w:tcPr>
        <w:tcBorders>
          <w:top w:val="nil"/>
          <w:left w:val="nil"/>
          <w:bottom w:val="single" w:sz="24" w:space="0" w:color="CEE8E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364" w:themeFill="accent4" w:themeFillShade="99"/>
      </w:tcPr>
    </w:tblStylePr>
    <w:tblStylePr w:type="firstCol">
      <w:rPr>
        <w:color w:val="FFFFFF" w:themeColor="background1"/>
      </w:rPr>
      <w:tblPr/>
      <w:tcPr>
        <w:tcBorders>
          <w:top w:val="nil"/>
          <w:left w:val="nil"/>
          <w:bottom w:val="nil"/>
          <w:right w:val="nil"/>
          <w:insideH w:val="single" w:sz="4" w:space="0" w:color="005364" w:themeColor="accent4" w:themeShade="99"/>
          <w:insideV w:val="nil"/>
        </w:tcBorders>
        <w:shd w:val="clear" w:color="auto" w:fill="00536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5364" w:themeFill="accent4" w:themeFillShade="99"/>
      </w:tcPr>
    </w:tblStylePr>
    <w:tblStylePr w:type="band1Vert">
      <w:tblPr/>
      <w:tcPr>
        <w:shd w:val="clear" w:color="auto" w:fill="76E7FF" w:themeFill="accent4" w:themeFillTint="66"/>
      </w:tcPr>
    </w:tblStylePr>
    <w:tblStylePr w:type="band1Horz">
      <w:tblPr/>
      <w:tcPr>
        <w:shd w:val="clear" w:color="auto" w:fill="54E2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DCDCDC" w:themeColor="accent6"/>
        <w:left w:val="single" w:sz="4" w:space="0" w:color="717171" w:themeColor="accent5"/>
        <w:bottom w:val="single" w:sz="4" w:space="0" w:color="717171" w:themeColor="accent5"/>
        <w:right w:val="single" w:sz="4" w:space="0" w:color="717171"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1F1" w:themeFill="accent5" w:themeFillTint="19"/>
    </w:tcPr>
    <w:tblStylePr w:type="firstRow">
      <w:rPr>
        <w:b/>
        <w:bCs/>
      </w:rPr>
      <w:tblPr/>
      <w:tcPr>
        <w:tcBorders>
          <w:top w:val="nil"/>
          <w:left w:val="nil"/>
          <w:bottom w:val="single" w:sz="24" w:space="0" w:color="DCDCD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343" w:themeFill="accent5" w:themeFillShade="99"/>
      </w:tcPr>
    </w:tblStylePr>
    <w:tblStylePr w:type="firstCol">
      <w:rPr>
        <w:color w:val="FFFFFF" w:themeColor="background1"/>
      </w:rPr>
      <w:tblPr/>
      <w:tcPr>
        <w:tcBorders>
          <w:top w:val="nil"/>
          <w:left w:val="nil"/>
          <w:bottom w:val="nil"/>
          <w:right w:val="nil"/>
          <w:insideH w:val="single" w:sz="4" w:space="0" w:color="434343" w:themeColor="accent5" w:themeShade="99"/>
          <w:insideV w:val="nil"/>
        </w:tcBorders>
        <w:shd w:val="clear" w:color="auto" w:fill="4343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4343" w:themeFill="accent5" w:themeFillShade="99"/>
      </w:tcPr>
    </w:tblStylePr>
    <w:tblStylePr w:type="band1Vert">
      <w:tblPr/>
      <w:tcPr>
        <w:shd w:val="clear" w:color="auto" w:fill="C6C6C6" w:themeFill="accent5" w:themeFillTint="66"/>
      </w:tcPr>
    </w:tblStylePr>
    <w:tblStylePr w:type="band1Horz">
      <w:tblPr/>
      <w:tcPr>
        <w:shd w:val="clear" w:color="auto" w:fill="B8B8B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717171" w:themeColor="accent5"/>
        <w:left w:val="single" w:sz="4" w:space="0" w:color="DCDCDC" w:themeColor="accent6"/>
        <w:bottom w:val="single" w:sz="4" w:space="0" w:color="DCDCDC" w:themeColor="accent6"/>
        <w:right w:val="single" w:sz="4" w:space="0" w:color="DCDCD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BFB" w:themeFill="accent6" w:themeFillTint="19"/>
    </w:tcPr>
    <w:tblStylePr w:type="firstRow">
      <w:rPr>
        <w:b/>
        <w:bCs/>
      </w:rPr>
      <w:tblPr/>
      <w:tcPr>
        <w:tcBorders>
          <w:top w:val="nil"/>
          <w:left w:val="nil"/>
          <w:bottom w:val="single" w:sz="24" w:space="0" w:color="71717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6" w:themeFillShade="99"/>
      </w:tcPr>
    </w:tblStylePr>
    <w:tblStylePr w:type="firstCol">
      <w:rPr>
        <w:color w:val="FFFFFF" w:themeColor="background1"/>
      </w:rPr>
      <w:tblPr/>
      <w:tcPr>
        <w:tcBorders>
          <w:top w:val="nil"/>
          <w:left w:val="nil"/>
          <w:bottom w:val="nil"/>
          <w:right w:val="nil"/>
          <w:insideH w:val="single" w:sz="4" w:space="0" w:color="848484" w:themeColor="accent6" w:themeShade="99"/>
          <w:insideV w:val="nil"/>
        </w:tcBorders>
        <w:shd w:val="clear" w:color="auto" w:fill="84848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6" w:themeFillShade="99"/>
      </w:tcPr>
    </w:tblStylePr>
    <w:tblStylePr w:type="band1Vert">
      <w:tblPr/>
      <w:tcPr>
        <w:shd w:val="clear" w:color="auto" w:fill="F1F1F1" w:themeFill="accent6" w:themeFillTint="66"/>
      </w:tcPr>
    </w:tblStylePr>
    <w:tblStylePr w:type="band1Horz">
      <w:tblPr/>
      <w:tcPr>
        <w:shd w:val="clear" w:color="auto" w:fill="EDEDE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B21E9"/>
    <w:rPr>
      <w:sz w:val="16"/>
      <w:szCs w:val="16"/>
    </w:rPr>
  </w:style>
  <w:style w:type="paragraph" w:styleId="CommentText">
    <w:name w:val="annotation text"/>
    <w:basedOn w:val="Normal"/>
    <w:link w:val="CommentTextChar"/>
    <w:uiPriority w:val="99"/>
    <w:semiHidden/>
    <w:unhideWhenUsed/>
    <w:rsid w:val="000B21E9"/>
  </w:style>
  <w:style w:type="character" w:customStyle="1" w:styleId="CommentTextChar">
    <w:name w:val="Comment Text Char"/>
    <w:basedOn w:val="DefaultParagraphFont"/>
    <w:link w:val="CommentText"/>
    <w:uiPriority w:val="99"/>
    <w:semiHidden/>
    <w:rsid w:val="000B21E9"/>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0B21E9"/>
    <w:rPr>
      <w:b/>
      <w:bCs/>
    </w:rPr>
  </w:style>
  <w:style w:type="character" w:customStyle="1" w:styleId="CommentSubjectChar">
    <w:name w:val="Comment Subject Char"/>
    <w:basedOn w:val="CommentTextChar"/>
    <w:link w:val="CommentSubject"/>
    <w:uiPriority w:val="99"/>
    <w:semiHidden/>
    <w:rsid w:val="000B21E9"/>
    <w:rPr>
      <w:rFonts w:ascii="Arial" w:eastAsia="Times New Roman" w:hAnsi="Arial" w:cs="Times New Roman"/>
      <w:b/>
      <w:bCs/>
      <w:sz w:val="20"/>
      <w:szCs w:val="20"/>
    </w:rPr>
  </w:style>
  <w:style w:type="table" w:styleId="DarkList">
    <w:name w:val="Dark List"/>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8CA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55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87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87D" w:themeFill="accent1" w:themeFillShade="BF"/>
      </w:tcPr>
    </w:tblStylePr>
    <w:tblStylePr w:type="band1Vert">
      <w:tblPr/>
      <w:tcPr>
        <w:tcBorders>
          <w:top w:val="nil"/>
          <w:left w:val="nil"/>
          <w:bottom w:val="nil"/>
          <w:right w:val="nil"/>
          <w:insideH w:val="nil"/>
          <w:insideV w:val="nil"/>
        </w:tcBorders>
        <w:shd w:val="clear" w:color="auto" w:fill="00687D" w:themeFill="accent1" w:themeFillShade="BF"/>
      </w:tcPr>
    </w:tblStylePr>
    <w:tblStylePr w:type="band1Horz">
      <w:tblPr/>
      <w:tcPr>
        <w:tcBorders>
          <w:top w:val="nil"/>
          <w:left w:val="nil"/>
          <w:bottom w:val="nil"/>
          <w:right w:val="nil"/>
          <w:insideH w:val="nil"/>
          <w:insideV w:val="nil"/>
        </w:tcBorders>
        <w:shd w:val="clear" w:color="auto" w:fill="00687D" w:themeFill="accent1" w:themeFillShade="BF"/>
      </w:tcPr>
    </w:tblStylePr>
  </w:style>
  <w:style w:type="table" w:styleId="DarkList-Accent2">
    <w:name w:val="Dark List Accent 2"/>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DB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888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1C1C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1C1C7" w:themeFill="accent2" w:themeFillShade="BF"/>
      </w:tcPr>
    </w:tblStylePr>
    <w:tblStylePr w:type="band1Vert">
      <w:tblPr/>
      <w:tcPr>
        <w:tcBorders>
          <w:top w:val="nil"/>
          <w:left w:val="nil"/>
          <w:bottom w:val="nil"/>
          <w:right w:val="nil"/>
          <w:insideH w:val="nil"/>
          <w:insideV w:val="nil"/>
        </w:tcBorders>
        <w:shd w:val="clear" w:color="auto" w:fill="51C1C7" w:themeFill="accent2" w:themeFillShade="BF"/>
      </w:tcPr>
    </w:tblStylePr>
    <w:tblStylePr w:type="band1Horz">
      <w:tblPr/>
      <w:tcPr>
        <w:tcBorders>
          <w:top w:val="nil"/>
          <w:left w:val="nil"/>
          <w:bottom w:val="nil"/>
          <w:right w:val="nil"/>
          <w:insideH w:val="nil"/>
          <w:insideV w:val="nil"/>
        </w:tcBorders>
        <w:shd w:val="clear" w:color="auto" w:fill="51C1C7" w:themeFill="accent2" w:themeFillShade="BF"/>
      </w:tcPr>
    </w:tblStylePr>
  </w:style>
  <w:style w:type="table" w:styleId="DarkList-Accent3">
    <w:name w:val="Dark List Accent 3"/>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EE8E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8FA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C1D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C1D1" w:themeFill="accent3" w:themeFillShade="BF"/>
      </w:tcPr>
    </w:tblStylePr>
    <w:tblStylePr w:type="band1Vert">
      <w:tblPr/>
      <w:tcPr>
        <w:tcBorders>
          <w:top w:val="nil"/>
          <w:left w:val="nil"/>
          <w:bottom w:val="nil"/>
          <w:right w:val="nil"/>
          <w:insideH w:val="nil"/>
          <w:insideV w:val="nil"/>
        </w:tcBorders>
        <w:shd w:val="clear" w:color="auto" w:fill="7BC1D1" w:themeFill="accent3" w:themeFillShade="BF"/>
      </w:tcPr>
    </w:tblStylePr>
    <w:tblStylePr w:type="band1Horz">
      <w:tblPr/>
      <w:tcPr>
        <w:tcBorders>
          <w:top w:val="nil"/>
          <w:left w:val="nil"/>
          <w:bottom w:val="nil"/>
          <w:right w:val="nil"/>
          <w:insideH w:val="nil"/>
          <w:insideV w:val="nil"/>
        </w:tcBorders>
        <w:shd w:val="clear" w:color="auto" w:fill="7BC1D1" w:themeFill="accent3" w:themeFillShade="BF"/>
      </w:tcPr>
    </w:tblStylePr>
  </w:style>
  <w:style w:type="table" w:styleId="DarkList-Accent4">
    <w:name w:val="Dark List Accent 4"/>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8CA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55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687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687D" w:themeFill="accent4" w:themeFillShade="BF"/>
      </w:tcPr>
    </w:tblStylePr>
    <w:tblStylePr w:type="band1Vert">
      <w:tblPr/>
      <w:tcPr>
        <w:tcBorders>
          <w:top w:val="nil"/>
          <w:left w:val="nil"/>
          <w:bottom w:val="nil"/>
          <w:right w:val="nil"/>
          <w:insideH w:val="nil"/>
          <w:insideV w:val="nil"/>
        </w:tcBorders>
        <w:shd w:val="clear" w:color="auto" w:fill="00687D" w:themeFill="accent4" w:themeFillShade="BF"/>
      </w:tcPr>
    </w:tblStylePr>
    <w:tblStylePr w:type="band1Horz">
      <w:tblPr/>
      <w:tcPr>
        <w:tcBorders>
          <w:top w:val="nil"/>
          <w:left w:val="nil"/>
          <w:bottom w:val="nil"/>
          <w:right w:val="nil"/>
          <w:insideH w:val="nil"/>
          <w:insideV w:val="nil"/>
        </w:tcBorders>
        <w:shd w:val="clear" w:color="auto" w:fill="00687D" w:themeFill="accent4" w:themeFillShade="BF"/>
      </w:tcPr>
    </w:tblStylePr>
  </w:style>
  <w:style w:type="table" w:styleId="DarkList-Accent5">
    <w:name w:val="Dark List Accent 5"/>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1717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83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545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5454" w:themeFill="accent5" w:themeFillShade="BF"/>
      </w:tcPr>
    </w:tblStylePr>
    <w:tblStylePr w:type="band1Vert">
      <w:tblPr/>
      <w:tcPr>
        <w:tcBorders>
          <w:top w:val="nil"/>
          <w:left w:val="nil"/>
          <w:bottom w:val="nil"/>
          <w:right w:val="nil"/>
          <w:insideH w:val="nil"/>
          <w:insideV w:val="nil"/>
        </w:tcBorders>
        <w:shd w:val="clear" w:color="auto" w:fill="545454" w:themeFill="accent5" w:themeFillShade="BF"/>
      </w:tcPr>
    </w:tblStylePr>
    <w:tblStylePr w:type="band1Horz">
      <w:tblPr/>
      <w:tcPr>
        <w:tcBorders>
          <w:top w:val="nil"/>
          <w:left w:val="nil"/>
          <w:bottom w:val="nil"/>
          <w:right w:val="nil"/>
          <w:insideH w:val="nil"/>
          <w:insideV w:val="nil"/>
        </w:tcBorders>
        <w:shd w:val="clear" w:color="auto" w:fill="545454" w:themeFill="accent5" w:themeFillShade="BF"/>
      </w:tcPr>
    </w:tblStylePr>
  </w:style>
  <w:style w:type="table" w:styleId="DarkList-Accent6">
    <w:name w:val="Dark List Accent 6"/>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CDCD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D6D6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4A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4A4" w:themeFill="accent6" w:themeFillShade="BF"/>
      </w:tcPr>
    </w:tblStylePr>
    <w:tblStylePr w:type="band1Vert">
      <w:tblPr/>
      <w:tcPr>
        <w:tcBorders>
          <w:top w:val="nil"/>
          <w:left w:val="nil"/>
          <w:bottom w:val="nil"/>
          <w:right w:val="nil"/>
          <w:insideH w:val="nil"/>
          <w:insideV w:val="nil"/>
        </w:tcBorders>
        <w:shd w:val="clear" w:color="auto" w:fill="A4A4A4" w:themeFill="accent6" w:themeFillShade="BF"/>
      </w:tcPr>
    </w:tblStylePr>
    <w:tblStylePr w:type="band1Horz">
      <w:tblPr/>
      <w:tcPr>
        <w:tcBorders>
          <w:top w:val="nil"/>
          <w:left w:val="nil"/>
          <w:bottom w:val="nil"/>
          <w:right w:val="nil"/>
          <w:insideH w:val="nil"/>
          <w:insideV w:val="nil"/>
        </w:tcBorders>
        <w:shd w:val="clear" w:color="auto" w:fill="A4A4A4" w:themeFill="accent6" w:themeFillShade="BF"/>
      </w:tcPr>
    </w:tblStylePr>
  </w:style>
  <w:style w:type="paragraph" w:styleId="Date">
    <w:name w:val="Date"/>
    <w:basedOn w:val="Normal"/>
    <w:next w:val="Normal"/>
    <w:link w:val="DateChar"/>
    <w:uiPriority w:val="99"/>
    <w:semiHidden/>
    <w:rsid w:val="000B21E9"/>
  </w:style>
  <w:style w:type="character" w:customStyle="1" w:styleId="DateChar">
    <w:name w:val="Date Char"/>
    <w:basedOn w:val="DefaultParagraphFont"/>
    <w:link w:val="Date"/>
    <w:uiPriority w:val="99"/>
    <w:semiHidden/>
    <w:rsid w:val="000B21E9"/>
    <w:rPr>
      <w:rFonts w:ascii="Arial" w:eastAsia="Times New Roman" w:hAnsi="Arial" w:cs="Times New Roman"/>
      <w:sz w:val="20"/>
      <w:szCs w:val="20"/>
    </w:rPr>
  </w:style>
  <w:style w:type="paragraph" w:styleId="DocumentMap">
    <w:name w:val="Document Map"/>
    <w:basedOn w:val="Normal"/>
    <w:link w:val="DocumentMapChar"/>
    <w:uiPriority w:val="99"/>
    <w:semiHidden/>
    <w:rsid w:val="000B21E9"/>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21E9"/>
    <w:rPr>
      <w:rFonts w:ascii="Tahoma" w:eastAsia="Times New Roman" w:hAnsi="Tahoma" w:cs="Tahoma"/>
      <w:sz w:val="16"/>
      <w:szCs w:val="16"/>
    </w:rPr>
  </w:style>
  <w:style w:type="paragraph" w:styleId="E-mailSignature">
    <w:name w:val="E-mail Signature"/>
    <w:basedOn w:val="Normal"/>
    <w:link w:val="E-mailSignatureChar"/>
    <w:uiPriority w:val="99"/>
    <w:semiHidden/>
    <w:rsid w:val="000B21E9"/>
    <w:pPr>
      <w:spacing w:before="0"/>
    </w:pPr>
  </w:style>
  <w:style w:type="character" w:customStyle="1" w:styleId="E-mailSignatureChar">
    <w:name w:val="E-mail Signature Char"/>
    <w:basedOn w:val="DefaultParagraphFont"/>
    <w:link w:val="E-mailSignature"/>
    <w:uiPriority w:val="99"/>
    <w:semiHidden/>
    <w:rsid w:val="000B21E9"/>
    <w:rPr>
      <w:rFonts w:ascii="Arial" w:eastAsia="Times New Roman" w:hAnsi="Arial" w:cs="Times New Roman"/>
      <w:sz w:val="20"/>
      <w:szCs w:val="20"/>
    </w:rPr>
  </w:style>
  <w:style w:type="character" w:styleId="Emphasis">
    <w:name w:val="Emphasis"/>
    <w:basedOn w:val="DefaultParagraphFont"/>
    <w:uiPriority w:val="20"/>
    <w:semiHidden/>
    <w:qFormat/>
    <w:rsid w:val="000B21E9"/>
    <w:rPr>
      <w:i/>
      <w:iCs/>
    </w:rPr>
  </w:style>
  <w:style w:type="character" w:styleId="EndnoteReference">
    <w:name w:val="endnote reference"/>
    <w:basedOn w:val="DefaultParagraphFont"/>
    <w:uiPriority w:val="99"/>
    <w:semiHidden/>
    <w:unhideWhenUsed/>
    <w:rsid w:val="000B21E9"/>
    <w:rPr>
      <w:vertAlign w:val="superscript"/>
    </w:rPr>
  </w:style>
  <w:style w:type="paragraph" w:styleId="EndnoteText">
    <w:name w:val="endnote text"/>
    <w:basedOn w:val="Normal"/>
    <w:link w:val="EndnoteTextChar"/>
    <w:uiPriority w:val="99"/>
    <w:semiHidden/>
    <w:unhideWhenUsed/>
    <w:rsid w:val="000B21E9"/>
    <w:pPr>
      <w:spacing w:before="0"/>
    </w:pPr>
  </w:style>
  <w:style w:type="character" w:customStyle="1" w:styleId="EndnoteTextChar">
    <w:name w:val="Endnote Text Char"/>
    <w:basedOn w:val="DefaultParagraphFont"/>
    <w:link w:val="EndnoteText"/>
    <w:uiPriority w:val="99"/>
    <w:semiHidden/>
    <w:rsid w:val="000B21E9"/>
    <w:rPr>
      <w:rFonts w:ascii="Arial" w:eastAsia="Times New Roman" w:hAnsi="Arial" w:cs="Times New Roman"/>
      <w:sz w:val="20"/>
      <w:szCs w:val="20"/>
    </w:rPr>
  </w:style>
  <w:style w:type="paragraph" w:styleId="EnvelopeAddress">
    <w:name w:val="envelope address"/>
    <w:basedOn w:val="Normal"/>
    <w:uiPriority w:val="99"/>
    <w:semiHidden/>
    <w:unhideWhenUsed/>
    <w:rsid w:val="000B21E9"/>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B21E9"/>
    <w:pPr>
      <w:spacing w:before="0"/>
    </w:pPr>
    <w:rPr>
      <w:rFonts w:asciiTheme="majorHAnsi" w:eastAsiaTheme="majorEastAsia" w:hAnsiTheme="majorHAnsi" w:cstheme="majorBidi"/>
    </w:rPr>
  </w:style>
  <w:style w:type="character" w:styleId="HTMLAcronym">
    <w:name w:val="HTML Acronym"/>
    <w:basedOn w:val="DefaultParagraphFont"/>
    <w:uiPriority w:val="99"/>
    <w:semiHidden/>
    <w:rsid w:val="000B21E9"/>
  </w:style>
  <w:style w:type="paragraph" w:styleId="HTMLAddress">
    <w:name w:val="HTML Address"/>
    <w:basedOn w:val="Normal"/>
    <w:link w:val="HTMLAddressChar"/>
    <w:uiPriority w:val="99"/>
    <w:semiHidden/>
    <w:rsid w:val="000B21E9"/>
    <w:pPr>
      <w:spacing w:before="0"/>
    </w:pPr>
    <w:rPr>
      <w:i/>
      <w:iCs/>
    </w:rPr>
  </w:style>
  <w:style w:type="character" w:customStyle="1" w:styleId="HTMLAddressChar">
    <w:name w:val="HTML Address Char"/>
    <w:basedOn w:val="DefaultParagraphFont"/>
    <w:link w:val="HTMLAddress"/>
    <w:uiPriority w:val="99"/>
    <w:semiHidden/>
    <w:rsid w:val="000B21E9"/>
    <w:rPr>
      <w:rFonts w:ascii="Arial" w:eastAsia="Times New Roman" w:hAnsi="Arial" w:cs="Times New Roman"/>
      <w:i/>
      <w:iCs/>
      <w:sz w:val="20"/>
      <w:szCs w:val="20"/>
    </w:rPr>
  </w:style>
  <w:style w:type="character" w:styleId="HTMLCite">
    <w:name w:val="HTML Cite"/>
    <w:basedOn w:val="DefaultParagraphFont"/>
    <w:uiPriority w:val="99"/>
    <w:semiHidden/>
    <w:rsid w:val="000B21E9"/>
    <w:rPr>
      <w:i/>
      <w:iCs/>
    </w:rPr>
  </w:style>
  <w:style w:type="character" w:styleId="HTMLCode">
    <w:name w:val="HTML Code"/>
    <w:basedOn w:val="DefaultParagraphFont"/>
    <w:uiPriority w:val="99"/>
    <w:semiHidden/>
    <w:rsid w:val="000B21E9"/>
    <w:rPr>
      <w:rFonts w:ascii="Consolas" w:hAnsi="Consolas" w:cs="Consolas"/>
      <w:sz w:val="20"/>
      <w:szCs w:val="20"/>
    </w:rPr>
  </w:style>
  <w:style w:type="character" w:styleId="HTMLDefinition">
    <w:name w:val="HTML Definition"/>
    <w:basedOn w:val="DefaultParagraphFont"/>
    <w:uiPriority w:val="99"/>
    <w:semiHidden/>
    <w:rsid w:val="000B21E9"/>
    <w:rPr>
      <w:i/>
      <w:iCs/>
    </w:rPr>
  </w:style>
  <w:style w:type="character" w:styleId="HTMLKeyboard">
    <w:name w:val="HTML Keyboard"/>
    <w:basedOn w:val="DefaultParagraphFont"/>
    <w:uiPriority w:val="99"/>
    <w:semiHidden/>
    <w:rsid w:val="000B21E9"/>
    <w:rPr>
      <w:rFonts w:ascii="Consolas" w:hAnsi="Consolas" w:cs="Consolas"/>
      <w:sz w:val="20"/>
      <w:szCs w:val="20"/>
    </w:rPr>
  </w:style>
  <w:style w:type="paragraph" w:styleId="HTMLPreformatted">
    <w:name w:val="HTML Preformatted"/>
    <w:basedOn w:val="Normal"/>
    <w:link w:val="HTMLPreformattedChar"/>
    <w:uiPriority w:val="99"/>
    <w:semiHidden/>
    <w:rsid w:val="000B21E9"/>
    <w:pPr>
      <w:spacing w:before="0"/>
    </w:pPr>
    <w:rPr>
      <w:rFonts w:ascii="Consolas" w:hAnsi="Consolas" w:cs="Consolas"/>
    </w:rPr>
  </w:style>
  <w:style w:type="character" w:customStyle="1" w:styleId="HTMLPreformattedChar">
    <w:name w:val="HTML Preformatted Char"/>
    <w:basedOn w:val="DefaultParagraphFont"/>
    <w:link w:val="HTMLPreformatted"/>
    <w:uiPriority w:val="99"/>
    <w:semiHidden/>
    <w:rsid w:val="000B21E9"/>
    <w:rPr>
      <w:rFonts w:ascii="Consolas" w:eastAsia="Times New Roman" w:hAnsi="Consolas" w:cs="Consolas"/>
      <w:sz w:val="20"/>
      <w:szCs w:val="20"/>
    </w:rPr>
  </w:style>
  <w:style w:type="character" w:styleId="HTMLSample">
    <w:name w:val="HTML Sample"/>
    <w:basedOn w:val="DefaultParagraphFont"/>
    <w:uiPriority w:val="99"/>
    <w:semiHidden/>
    <w:rsid w:val="000B21E9"/>
    <w:rPr>
      <w:rFonts w:ascii="Consolas" w:hAnsi="Consolas" w:cs="Consolas"/>
      <w:sz w:val="24"/>
      <w:szCs w:val="24"/>
    </w:rPr>
  </w:style>
  <w:style w:type="character" w:styleId="HTMLTypewriter">
    <w:name w:val="HTML Typewriter"/>
    <w:basedOn w:val="DefaultParagraphFont"/>
    <w:uiPriority w:val="99"/>
    <w:semiHidden/>
    <w:rsid w:val="000B21E9"/>
    <w:rPr>
      <w:rFonts w:ascii="Consolas" w:hAnsi="Consolas" w:cs="Consolas"/>
      <w:sz w:val="20"/>
      <w:szCs w:val="20"/>
    </w:rPr>
  </w:style>
  <w:style w:type="character" w:styleId="HTMLVariable">
    <w:name w:val="HTML Variable"/>
    <w:basedOn w:val="DefaultParagraphFont"/>
    <w:uiPriority w:val="99"/>
    <w:semiHidden/>
    <w:rsid w:val="000B21E9"/>
    <w:rPr>
      <w:i/>
      <w:iCs/>
    </w:rPr>
  </w:style>
  <w:style w:type="paragraph" w:styleId="Index1">
    <w:name w:val="index 1"/>
    <w:basedOn w:val="Normal"/>
    <w:next w:val="Normal"/>
    <w:autoRedefine/>
    <w:uiPriority w:val="99"/>
    <w:semiHidden/>
    <w:rsid w:val="000B21E9"/>
    <w:pPr>
      <w:spacing w:before="0"/>
      <w:ind w:left="200" w:hanging="200"/>
    </w:pPr>
  </w:style>
  <w:style w:type="paragraph" w:styleId="Index2">
    <w:name w:val="index 2"/>
    <w:basedOn w:val="Normal"/>
    <w:next w:val="Normal"/>
    <w:autoRedefine/>
    <w:uiPriority w:val="99"/>
    <w:semiHidden/>
    <w:rsid w:val="000B21E9"/>
    <w:pPr>
      <w:spacing w:before="0"/>
      <w:ind w:left="400" w:hanging="200"/>
    </w:pPr>
  </w:style>
  <w:style w:type="paragraph" w:styleId="Index3">
    <w:name w:val="index 3"/>
    <w:basedOn w:val="Normal"/>
    <w:next w:val="Normal"/>
    <w:autoRedefine/>
    <w:uiPriority w:val="99"/>
    <w:semiHidden/>
    <w:rsid w:val="000B21E9"/>
    <w:pPr>
      <w:spacing w:before="0"/>
      <w:ind w:left="600" w:hanging="200"/>
    </w:pPr>
  </w:style>
  <w:style w:type="paragraph" w:styleId="Index4">
    <w:name w:val="index 4"/>
    <w:basedOn w:val="Normal"/>
    <w:next w:val="Normal"/>
    <w:autoRedefine/>
    <w:uiPriority w:val="99"/>
    <w:semiHidden/>
    <w:rsid w:val="000B21E9"/>
    <w:pPr>
      <w:spacing w:before="0"/>
      <w:ind w:left="800" w:hanging="200"/>
    </w:pPr>
  </w:style>
  <w:style w:type="paragraph" w:styleId="Index5">
    <w:name w:val="index 5"/>
    <w:basedOn w:val="Normal"/>
    <w:next w:val="Normal"/>
    <w:autoRedefine/>
    <w:uiPriority w:val="99"/>
    <w:semiHidden/>
    <w:rsid w:val="000B21E9"/>
    <w:pPr>
      <w:spacing w:before="0"/>
      <w:ind w:left="1000" w:hanging="200"/>
    </w:pPr>
  </w:style>
  <w:style w:type="paragraph" w:styleId="Index6">
    <w:name w:val="index 6"/>
    <w:basedOn w:val="Normal"/>
    <w:next w:val="Normal"/>
    <w:autoRedefine/>
    <w:uiPriority w:val="99"/>
    <w:semiHidden/>
    <w:rsid w:val="000B21E9"/>
    <w:pPr>
      <w:spacing w:before="0"/>
      <w:ind w:left="1200" w:hanging="200"/>
    </w:pPr>
  </w:style>
  <w:style w:type="paragraph" w:styleId="Index7">
    <w:name w:val="index 7"/>
    <w:basedOn w:val="Normal"/>
    <w:next w:val="Normal"/>
    <w:autoRedefine/>
    <w:uiPriority w:val="99"/>
    <w:semiHidden/>
    <w:rsid w:val="000B21E9"/>
    <w:pPr>
      <w:spacing w:before="0"/>
      <w:ind w:left="1400" w:hanging="200"/>
    </w:pPr>
  </w:style>
  <w:style w:type="paragraph" w:styleId="Index8">
    <w:name w:val="index 8"/>
    <w:basedOn w:val="Normal"/>
    <w:next w:val="Normal"/>
    <w:autoRedefine/>
    <w:uiPriority w:val="99"/>
    <w:semiHidden/>
    <w:rsid w:val="000B21E9"/>
    <w:pPr>
      <w:spacing w:before="0"/>
      <w:ind w:left="1600" w:hanging="200"/>
    </w:pPr>
  </w:style>
  <w:style w:type="paragraph" w:styleId="Index9">
    <w:name w:val="index 9"/>
    <w:basedOn w:val="Normal"/>
    <w:next w:val="Normal"/>
    <w:autoRedefine/>
    <w:uiPriority w:val="99"/>
    <w:semiHidden/>
    <w:rsid w:val="000B21E9"/>
    <w:pPr>
      <w:spacing w:before="0"/>
      <w:ind w:left="1800" w:hanging="200"/>
    </w:pPr>
  </w:style>
  <w:style w:type="paragraph" w:styleId="IndexHeading">
    <w:name w:val="index heading"/>
    <w:basedOn w:val="Normal"/>
    <w:next w:val="Index1"/>
    <w:uiPriority w:val="99"/>
    <w:semiHidden/>
    <w:rsid w:val="000B21E9"/>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B21E9"/>
    <w:rPr>
      <w:b/>
      <w:bCs/>
      <w:i/>
      <w:iCs/>
      <w:color w:val="008CA8" w:themeColor="accent1"/>
    </w:rPr>
  </w:style>
  <w:style w:type="paragraph" w:styleId="IntenseQuote">
    <w:name w:val="Intense Quote"/>
    <w:basedOn w:val="Normal"/>
    <w:next w:val="Normal"/>
    <w:link w:val="IntenseQuoteChar"/>
    <w:uiPriority w:val="30"/>
    <w:semiHidden/>
    <w:qFormat/>
    <w:rsid w:val="000B21E9"/>
    <w:pPr>
      <w:pBdr>
        <w:bottom w:val="single" w:sz="4" w:space="4" w:color="008CA8" w:themeColor="accent1"/>
      </w:pBdr>
      <w:spacing w:before="200" w:after="280"/>
      <w:ind w:left="936" w:right="936"/>
    </w:pPr>
    <w:rPr>
      <w:b/>
      <w:bCs/>
      <w:i/>
      <w:iCs/>
      <w:color w:val="008CA8" w:themeColor="accent1"/>
    </w:rPr>
  </w:style>
  <w:style w:type="character" w:customStyle="1" w:styleId="IntenseQuoteChar">
    <w:name w:val="Intense Quote Char"/>
    <w:basedOn w:val="DefaultParagraphFont"/>
    <w:link w:val="IntenseQuote"/>
    <w:uiPriority w:val="30"/>
    <w:semiHidden/>
    <w:rsid w:val="000B21E9"/>
    <w:rPr>
      <w:rFonts w:ascii="Arial" w:eastAsia="Times New Roman" w:hAnsi="Arial" w:cs="Times New Roman"/>
      <w:b/>
      <w:bCs/>
      <w:i/>
      <w:iCs/>
      <w:color w:val="008CA8" w:themeColor="accent1"/>
      <w:sz w:val="20"/>
      <w:szCs w:val="20"/>
    </w:rPr>
  </w:style>
  <w:style w:type="character" w:styleId="IntenseReference">
    <w:name w:val="Intense Reference"/>
    <w:basedOn w:val="DefaultParagraphFont"/>
    <w:uiPriority w:val="32"/>
    <w:semiHidden/>
    <w:qFormat/>
    <w:rsid w:val="000B21E9"/>
    <w:rPr>
      <w:b/>
      <w:bCs/>
      <w:smallCaps/>
      <w:color w:val="99DBDE" w:themeColor="accent2"/>
      <w:spacing w:val="5"/>
      <w:u w:val="single"/>
    </w:rPr>
  </w:style>
  <w:style w:type="table" w:styleId="LightGrid">
    <w:name w:val="Light Grid"/>
    <w:basedOn w:val="TableNormal"/>
    <w:uiPriority w:val="62"/>
    <w:rsid w:val="000B21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B21E9"/>
    <w:pPr>
      <w:spacing w:after="0" w:line="240" w:lineRule="auto"/>
    </w:pPr>
    <w:tblPr>
      <w:tblStyleRowBandSize w:val="1"/>
      <w:tblStyleColBandSize w:val="1"/>
      <w:tblInd w:w="0" w:type="dxa"/>
      <w:tblBorders>
        <w:top w:val="single" w:sz="8" w:space="0" w:color="008CA8" w:themeColor="accent1"/>
        <w:left w:val="single" w:sz="8" w:space="0" w:color="008CA8" w:themeColor="accent1"/>
        <w:bottom w:val="single" w:sz="8" w:space="0" w:color="008CA8" w:themeColor="accent1"/>
        <w:right w:val="single" w:sz="8" w:space="0" w:color="008CA8" w:themeColor="accent1"/>
        <w:insideH w:val="single" w:sz="8" w:space="0" w:color="008CA8" w:themeColor="accent1"/>
        <w:insideV w:val="single" w:sz="8" w:space="0" w:color="008CA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CA8" w:themeColor="accent1"/>
          <w:left w:val="single" w:sz="8" w:space="0" w:color="008CA8" w:themeColor="accent1"/>
          <w:bottom w:val="single" w:sz="18" w:space="0" w:color="008CA8" w:themeColor="accent1"/>
          <w:right w:val="single" w:sz="8" w:space="0" w:color="008CA8" w:themeColor="accent1"/>
          <w:insideH w:val="nil"/>
          <w:insideV w:val="single" w:sz="8" w:space="0" w:color="008CA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CA8" w:themeColor="accent1"/>
          <w:left w:val="single" w:sz="8" w:space="0" w:color="008CA8" w:themeColor="accent1"/>
          <w:bottom w:val="single" w:sz="8" w:space="0" w:color="008CA8" w:themeColor="accent1"/>
          <w:right w:val="single" w:sz="8" w:space="0" w:color="008CA8" w:themeColor="accent1"/>
          <w:insideH w:val="nil"/>
          <w:insideV w:val="single" w:sz="8" w:space="0" w:color="008CA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CA8" w:themeColor="accent1"/>
          <w:left w:val="single" w:sz="8" w:space="0" w:color="008CA8" w:themeColor="accent1"/>
          <w:bottom w:val="single" w:sz="8" w:space="0" w:color="008CA8" w:themeColor="accent1"/>
          <w:right w:val="single" w:sz="8" w:space="0" w:color="008CA8" w:themeColor="accent1"/>
        </w:tcBorders>
      </w:tcPr>
    </w:tblStylePr>
    <w:tblStylePr w:type="band1Vert">
      <w:tblPr/>
      <w:tcPr>
        <w:tcBorders>
          <w:top w:val="single" w:sz="8" w:space="0" w:color="008CA8" w:themeColor="accent1"/>
          <w:left w:val="single" w:sz="8" w:space="0" w:color="008CA8" w:themeColor="accent1"/>
          <w:bottom w:val="single" w:sz="8" w:space="0" w:color="008CA8" w:themeColor="accent1"/>
          <w:right w:val="single" w:sz="8" w:space="0" w:color="008CA8" w:themeColor="accent1"/>
        </w:tcBorders>
        <w:shd w:val="clear" w:color="auto" w:fill="AAF0FF" w:themeFill="accent1" w:themeFillTint="3F"/>
      </w:tcPr>
    </w:tblStylePr>
    <w:tblStylePr w:type="band1Horz">
      <w:tblPr/>
      <w:tcPr>
        <w:tcBorders>
          <w:top w:val="single" w:sz="8" w:space="0" w:color="008CA8" w:themeColor="accent1"/>
          <w:left w:val="single" w:sz="8" w:space="0" w:color="008CA8" w:themeColor="accent1"/>
          <w:bottom w:val="single" w:sz="8" w:space="0" w:color="008CA8" w:themeColor="accent1"/>
          <w:right w:val="single" w:sz="8" w:space="0" w:color="008CA8" w:themeColor="accent1"/>
          <w:insideV w:val="single" w:sz="8" w:space="0" w:color="008CA8" w:themeColor="accent1"/>
        </w:tcBorders>
        <w:shd w:val="clear" w:color="auto" w:fill="AAF0FF" w:themeFill="accent1" w:themeFillTint="3F"/>
      </w:tcPr>
    </w:tblStylePr>
    <w:tblStylePr w:type="band2Horz">
      <w:tblPr/>
      <w:tcPr>
        <w:tcBorders>
          <w:top w:val="single" w:sz="8" w:space="0" w:color="008CA8" w:themeColor="accent1"/>
          <w:left w:val="single" w:sz="8" w:space="0" w:color="008CA8" w:themeColor="accent1"/>
          <w:bottom w:val="single" w:sz="8" w:space="0" w:color="008CA8" w:themeColor="accent1"/>
          <w:right w:val="single" w:sz="8" w:space="0" w:color="008CA8" w:themeColor="accent1"/>
          <w:insideV w:val="single" w:sz="8" w:space="0" w:color="008CA8" w:themeColor="accent1"/>
        </w:tcBorders>
      </w:tcPr>
    </w:tblStylePr>
  </w:style>
  <w:style w:type="table" w:styleId="LightGrid-Accent2">
    <w:name w:val="Light Grid Accent 2"/>
    <w:basedOn w:val="TableNormal"/>
    <w:uiPriority w:val="62"/>
    <w:rsid w:val="000B21E9"/>
    <w:pPr>
      <w:spacing w:after="0" w:line="240" w:lineRule="auto"/>
    </w:pPr>
    <w:tblPr>
      <w:tblStyleRowBandSize w:val="1"/>
      <w:tblStyleColBandSize w:val="1"/>
      <w:tblInd w:w="0" w:type="dxa"/>
      <w:tblBorders>
        <w:top w:val="single" w:sz="8" w:space="0" w:color="99DBDE" w:themeColor="accent2"/>
        <w:left w:val="single" w:sz="8" w:space="0" w:color="99DBDE" w:themeColor="accent2"/>
        <w:bottom w:val="single" w:sz="8" w:space="0" w:color="99DBDE" w:themeColor="accent2"/>
        <w:right w:val="single" w:sz="8" w:space="0" w:color="99DBDE" w:themeColor="accent2"/>
        <w:insideH w:val="single" w:sz="8" w:space="0" w:color="99DBDE" w:themeColor="accent2"/>
        <w:insideV w:val="single" w:sz="8" w:space="0" w:color="99DBD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DBDE" w:themeColor="accent2"/>
          <w:left w:val="single" w:sz="8" w:space="0" w:color="99DBDE" w:themeColor="accent2"/>
          <w:bottom w:val="single" w:sz="18" w:space="0" w:color="99DBDE" w:themeColor="accent2"/>
          <w:right w:val="single" w:sz="8" w:space="0" w:color="99DBDE" w:themeColor="accent2"/>
          <w:insideH w:val="nil"/>
          <w:insideV w:val="single" w:sz="8" w:space="0" w:color="99DBD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DBDE" w:themeColor="accent2"/>
          <w:left w:val="single" w:sz="8" w:space="0" w:color="99DBDE" w:themeColor="accent2"/>
          <w:bottom w:val="single" w:sz="8" w:space="0" w:color="99DBDE" w:themeColor="accent2"/>
          <w:right w:val="single" w:sz="8" w:space="0" w:color="99DBDE" w:themeColor="accent2"/>
          <w:insideH w:val="nil"/>
          <w:insideV w:val="single" w:sz="8" w:space="0" w:color="99DBD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DBDE" w:themeColor="accent2"/>
          <w:left w:val="single" w:sz="8" w:space="0" w:color="99DBDE" w:themeColor="accent2"/>
          <w:bottom w:val="single" w:sz="8" w:space="0" w:color="99DBDE" w:themeColor="accent2"/>
          <w:right w:val="single" w:sz="8" w:space="0" w:color="99DBDE" w:themeColor="accent2"/>
        </w:tcBorders>
      </w:tcPr>
    </w:tblStylePr>
    <w:tblStylePr w:type="band1Vert">
      <w:tblPr/>
      <w:tcPr>
        <w:tcBorders>
          <w:top w:val="single" w:sz="8" w:space="0" w:color="99DBDE" w:themeColor="accent2"/>
          <w:left w:val="single" w:sz="8" w:space="0" w:color="99DBDE" w:themeColor="accent2"/>
          <w:bottom w:val="single" w:sz="8" w:space="0" w:color="99DBDE" w:themeColor="accent2"/>
          <w:right w:val="single" w:sz="8" w:space="0" w:color="99DBDE" w:themeColor="accent2"/>
        </w:tcBorders>
        <w:shd w:val="clear" w:color="auto" w:fill="E5F6F6" w:themeFill="accent2" w:themeFillTint="3F"/>
      </w:tcPr>
    </w:tblStylePr>
    <w:tblStylePr w:type="band1Horz">
      <w:tblPr/>
      <w:tcPr>
        <w:tcBorders>
          <w:top w:val="single" w:sz="8" w:space="0" w:color="99DBDE" w:themeColor="accent2"/>
          <w:left w:val="single" w:sz="8" w:space="0" w:color="99DBDE" w:themeColor="accent2"/>
          <w:bottom w:val="single" w:sz="8" w:space="0" w:color="99DBDE" w:themeColor="accent2"/>
          <w:right w:val="single" w:sz="8" w:space="0" w:color="99DBDE" w:themeColor="accent2"/>
          <w:insideV w:val="single" w:sz="8" w:space="0" w:color="99DBDE" w:themeColor="accent2"/>
        </w:tcBorders>
        <w:shd w:val="clear" w:color="auto" w:fill="E5F6F6" w:themeFill="accent2" w:themeFillTint="3F"/>
      </w:tcPr>
    </w:tblStylePr>
    <w:tblStylePr w:type="band2Horz">
      <w:tblPr/>
      <w:tcPr>
        <w:tcBorders>
          <w:top w:val="single" w:sz="8" w:space="0" w:color="99DBDE" w:themeColor="accent2"/>
          <w:left w:val="single" w:sz="8" w:space="0" w:color="99DBDE" w:themeColor="accent2"/>
          <w:bottom w:val="single" w:sz="8" w:space="0" w:color="99DBDE" w:themeColor="accent2"/>
          <w:right w:val="single" w:sz="8" w:space="0" w:color="99DBDE" w:themeColor="accent2"/>
          <w:insideV w:val="single" w:sz="8" w:space="0" w:color="99DBDE" w:themeColor="accent2"/>
        </w:tcBorders>
      </w:tcPr>
    </w:tblStylePr>
  </w:style>
  <w:style w:type="table" w:styleId="LightGrid-Accent3">
    <w:name w:val="Light Grid Accent 3"/>
    <w:basedOn w:val="TableNormal"/>
    <w:uiPriority w:val="62"/>
    <w:rsid w:val="000B21E9"/>
    <w:pPr>
      <w:spacing w:after="0" w:line="240" w:lineRule="auto"/>
    </w:pPr>
    <w:tblPr>
      <w:tblStyleRowBandSize w:val="1"/>
      <w:tblStyleColBandSize w:val="1"/>
      <w:tblInd w:w="0" w:type="dxa"/>
      <w:tblBorders>
        <w:top w:val="single" w:sz="8" w:space="0" w:color="CEE8EE" w:themeColor="accent3"/>
        <w:left w:val="single" w:sz="8" w:space="0" w:color="CEE8EE" w:themeColor="accent3"/>
        <w:bottom w:val="single" w:sz="8" w:space="0" w:color="CEE8EE" w:themeColor="accent3"/>
        <w:right w:val="single" w:sz="8" w:space="0" w:color="CEE8EE" w:themeColor="accent3"/>
        <w:insideH w:val="single" w:sz="8" w:space="0" w:color="CEE8EE" w:themeColor="accent3"/>
        <w:insideV w:val="single" w:sz="8" w:space="0" w:color="CEE8E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EE8EE" w:themeColor="accent3"/>
          <w:left w:val="single" w:sz="8" w:space="0" w:color="CEE8EE" w:themeColor="accent3"/>
          <w:bottom w:val="single" w:sz="18" w:space="0" w:color="CEE8EE" w:themeColor="accent3"/>
          <w:right w:val="single" w:sz="8" w:space="0" w:color="CEE8EE" w:themeColor="accent3"/>
          <w:insideH w:val="nil"/>
          <w:insideV w:val="single" w:sz="8" w:space="0" w:color="CEE8E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EE8EE" w:themeColor="accent3"/>
          <w:left w:val="single" w:sz="8" w:space="0" w:color="CEE8EE" w:themeColor="accent3"/>
          <w:bottom w:val="single" w:sz="8" w:space="0" w:color="CEE8EE" w:themeColor="accent3"/>
          <w:right w:val="single" w:sz="8" w:space="0" w:color="CEE8EE" w:themeColor="accent3"/>
          <w:insideH w:val="nil"/>
          <w:insideV w:val="single" w:sz="8" w:space="0" w:color="CEE8E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EE8EE" w:themeColor="accent3"/>
          <w:left w:val="single" w:sz="8" w:space="0" w:color="CEE8EE" w:themeColor="accent3"/>
          <w:bottom w:val="single" w:sz="8" w:space="0" w:color="CEE8EE" w:themeColor="accent3"/>
          <w:right w:val="single" w:sz="8" w:space="0" w:color="CEE8EE" w:themeColor="accent3"/>
        </w:tcBorders>
      </w:tcPr>
    </w:tblStylePr>
    <w:tblStylePr w:type="band1Vert">
      <w:tblPr/>
      <w:tcPr>
        <w:tcBorders>
          <w:top w:val="single" w:sz="8" w:space="0" w:color="CEE8EE" w:themeColor="accent3"/>
          <w:left w:val="single" w:sz="8" w:space="0" w:color="CEE8EE" w:themeColor="accent3"/>
          <w:bottom w:val="single" w:sz="8" w:space="0" w:color="CEE8EE" w:themeColor="accent3"/>
          <w:right w:val="single" w:sz="8" w:space="0" w:color="CEE8EE" w:themeColor="accent3"/>
        </w:tcBorders>
        <w:shd w:val="clear" w:color="auto" w:fill="F2F9FA" w:themeFill="accent3" w:themeFillTint="3F"/>
      </w:tcPr>
    </w:tblStylePr>
    <w:tblStylePr w:type="band1Horz">
      <w:tblPr/>
      <w:tcPr>
        <w:tcBorders>
          <w:top w:val="single" w:sz="8" w:space="0" w:color="CEE8EE" w:themeColor="accent3"/>
          <w:left w:val="single" w:sz="8" w:space="0" w:color="CEE8EE" w:themeColor="accent3"/>
          <w:bottom w:val="single" w:sz="8" w:space="0" w:color="CEE8EE" w:themeColor="accent3"/>
          <w:right w:val="single" w:sz="8" w:space="0" w:color="CEE8EE" w:themeColor="accent3"/>
          <w:insideV w:val="single" w:sz="8" w:space="0" w:color="CEE8EE" w:themeColor="accent3"/>
        </w:tcBorders>
        <w:shd w:val="clear" w:color="auto" w:fill="F2F9FA" w:themeFill="accent3" w:themeFillTint="3F"/>
      </w:tcPr>
    </w:tblStylePr>
    <w:tblStylePr w:type="band2Horz">
      <w:tblPr/>
      <w:tcPr>
        <w:tcBorders>
          <w:top w:val="single" w:sz="8" w:space="0" w:color="CEE8EE" w:themeColor="accent3"/>
          <w:left w:val="single" w:sz="8" w:space="0" w:color="CEE8EE" w:themeColor="accent3"/>
          <w:bottom w:val="single" w:sz="8" w:space="0" w:color="CEE8EE" w:themeColor="accent3"/>
          <w:right w:val="single" w:sz="8" w:space="0" w:color="CEE8EE" w:themeColor="accent3"/>
          <w:insideV w:val="single" w:sz="8" w:space="0" w:color="CEE8EE" w:themeColor="accent3"/>
        </w:tcBorders>
      </w:tcPr>
    </w:tblStylePr>
  </w:style>
  <w:style w:type="table" w:styleId="LightGrid-Accent4">
    <w:name w:val="Light Grid Accent 4"/>
    <w:basedOn w:val="TableNormal"/>
    <w:uiPriority w:val="62"/>
    <w:rsid w:val="000B21E9"/>
    <w:pPr>
      <w:spacing w:after="0" w:line="240" w:lineRule="auto"/>
    </w:pPr>
    <w:tblPr>
      <w:tblStyleRowBandSize w:val="1"/>
      <w:tblStyleColBandSize w:val="1"/>
      <w:tblInd w:w="0" w:type="dxa"/>
      <w:tblBorders>
        <w:top w:val="single" w:sz="8" w:space="0" w:color="008CA8" w:themeColor="accent4"/>
        <w:left w:val="single" w:sz="8" w:space="0" w:color="008CA8" w:themeColor="accent4"/>
        <w:bottom w:val="single" w:sz="8" w:space="0" w:color="008CA8" w:themeColor="accent4"/>
        <w:right w:val="single" w:sz="8" w:space="0" w:color="008CA8" w:themeColor="accent4"/>
        <w:insideH w:val="single" w:sz="8" w:space="0" w:color="008CA8" w:themeColor="accent4"/>
        <w:insideV w:val="single" w:sz="8" w:space="0" w:color="008CA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CA8" w:themeColor="accent4"/>
          <w:left w:val="single" w:sz="8" w:space="0" w:color="008CA8" w:themeColor="accent4"/>
          <w:bottom w:val="single" w:sz="18" w:space="0" w:color="008CA8" w:themeColor="accent4"/>
          <w:right w:val="single" w:sz="8" w:space="0" w:color="008CA8" w:themeColor="accent4"/>
          <w:insideH w:val="nil"/>
          <w:insideV w:val="single" w:sz="8" w:space="0" w:color="008CA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CA8" w:themeColor="accent4"/>
          <w:left w:val="single" w:sz="8" w:space="0" w:color="008CA8" w:themeColor="accent4"/>
          <w:bottom w:val="single" w:sz="8" w:space="0" w:color="008CA8" w:themeColor="accent4"/>
          <w:right w:val="single" w:sz="8" w:space="0" w:color="008CA8" w:themeColor="accent4"/>
          <w:insideH w:val="nil"/>
          <w:insideV w:val="single" w:sz="8" w:space="0" w:color="008CA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CA8" w:themeColor="accent4"/>
          <w:left w:val="single" w:sz="8" w:space="0" w:color="008CA8" w:themeColor="accent4"/>
          <w:bottom w:val="single" w:sz="8" w:space="0" w:color="008CA8" w:themeColor="accent4"/>
          <w:right w:val="single" w:sz="8" w:space="0" w:color="008CA8" w:themeColor="accent4"/>
        </w:tcBorders>
      </w:tcPr>
    </w:tblStylePr>
    <w:tblStylePr w:type="band1Vert">
      <w:tblPr/>
      <w:tcPr>
        <w:tcBorders>
          <w:top w:val="single" w:sz="8" w:space="0" w:color="008CA8" w:themeColor="accent4"/>
          <w:left w:val="single" w:sz="8" w:space="0" w:color="008CA8" w:themeColor="accent4"/>
          <w:bottom w:val="single" w:sz="8" w:space="0" w:color="008CA8" w:themeColor="accent4"/>
          <w:right w:val="single" w:sz="8" w:space="0" w:color="008CA8" w:themeColor="accent4"/>
        </w:tcBorders>
        <w:shd w:val="clear" w:color="auto" w:fill="AAF0FF" w:themeFill="accent4" w:themeFillTint="3F"/>
      </w:tcPr>
    </w:tblStylePr>
    <w:tblStylePr w:type="band1Horz">
      <w:tblPr/>
      <w:tcPr>
        <w:tcBorders>
          <w:top w:val="single" w:sz="8" w:space="0" w:color="008CA8" w:themeColor="accent4"/>
          <w:left w:val="single" w:sz="8" w:space="0" w:color="008CA8" w:themeColor="accent4"/>
          <w:bottom w:val="single" w:sz="8" w:space="0" w:color="008CA8" w:themeColor="accent4"/>
          <w:right w:val="single" w:sz="8" w:space="0" w:color="008CA8" w:themeColor="accent4"/>
          <w:insideV w:val="single" w:sz="8" w:space="0" w:color="008CA8" w:themeColor="accent4"/>
        </w:tcBorders>
        <w:shd w:val="clear" w:color="auto" w:fill="AAF0FF" w:themeFill="accent4" w:themeFillTint="3F"/>
      </w:tcPr>
    </w:tblStylePr>
    <w:tblStylePr w:type="band2Horz">
      <w:tblPr/>
      <w:tcPr>
        <w:tcBorders>
          <w:top w:val="single" w:sz="8" w:space="0" w:color="008CA8" w:themeColor="accent4"/>
          <w:left w:val="single" w:sz="8" w:space="0" w:color="008CA8" w:themeColor="accent4"/>
          <w:bottom w:val="single" w:sz="8" w:space="0" w:color="008CA8" w:themeColor="accent4"/>
          <w:right w:val="single" w:sz="8" w:space="0" w:color="008CA8" w:themeColor="accent4"/>
          <w:insideV w:val="single" w:sz="8" w:space="0" w:color="008CA8" w:themeColor="accent4"/>
        </w:tcBorders>
      </w:tcPr>
    </w:tblStylePr>
  </w:style>
  <w:style w:type="table" w:styleId="LightGrid-Accent5">
    <w:name w:val="Light Grid Accent 5"/>
    <w:basedOn w:val="TableNormal"/>
    <w:uiPriority w:val="62"/>
    <w:rsid w:val="000B21E9"/>
    <w:pPr>
      <w:spacing w:after="0" w:line="240" w:lineRule="auto"/>
    </w:pPr>
    <w:tblPr>
      <w:tblStyleRowBandSize w:val="1"/>
      <w:tblStyleColBandSize w:val="1"/>
      <w:tblInd w:w="0" w:type="dxa"/>
      <w:tblBorders>
        <w:top w:val="single" w:sz="8" w:space="0" w:color="717171" w:themeColor="accent5"/>
        <w:left w:val="single" w:sz="8" w:space="0" w:color="717171" w:themeColor="accent5"/>
        <w:bottom w:val="single" w:sz="8" w:space="0" w:color="717171" w:themeColor="accent5"/>
        <w:right w:val="single" w:sz="8" w:space="0" w:color="717171" w:themeColor="accent5"/>
        <w:insideH w:val="single" w:sz="8" w:space="0" w:color="717171" w:themeColor="accent5"/>
        <w:insideV w:val="single" w:sz="8" w:space="0" w:color="717171"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7171" w:themeColor="accent5"/>
          <w:left w:val="single" w:sz="8" w:space="0" w:color="717171" w:themeColor="accent5"/>
          <w:bottom w:val="single" w:sz="18" w:space="0" w:color="717171" w:themeColor="accent5"/>
          <w:right w:val="single" w:sz="8" w:space="0" w:color="717171" w:themeColor="accent5"/>
          <w:insideH w:val="nil"/>
          <w:insideV w:val="single" w:sz="8" w:space="0" w:color="71717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7171" w:themeColor="accent5"/>
          <w:left w:val="single" w:sz="8" w:space="0" w:color="717171" w:themeColor="accent5"/>
          <w:bottom w:val="single" w:sz="8" w:space="0" w:color="717171" w:themeColor="accent5"/>
          <w:right w:val="single" w:sz="8" w:space="0" w:color="717171" w:themeColor="accent5"/>
          <w:insideH w:val="nil"/>
          <w:insideV w:val="single" w:sz="8" w:space="0" w:color="71717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7171" w:themeColor="accent5"/>
          <w:left w:val="single" w:sz="8" w:space="0" w:color="717171" w:themeColor="accent5"/>
          <w:bottom w:val="single" w:sz="8" w:space="0" w:color="717171" w:themeColor="accent5"/>
          <w:right w:val="single" w:sz="8" w:space="0" w:color="717171" w:themeColor="accent5"/>
        </w:tcBorders>
      </w:tcPr>
    </w:tblStylePr>
    <w:tblStylePr w:type="band1Vert">
      <w:tblPr/>
      <w:tcPr>
        <w:tcBorders>
          <w:top w:val="single" w:sz="8" w:space="0" w:color="717171" w:themeColor="accent5"/>
          <w:left w:val="single" w:sz="8" w:space="0" w:color="717171" w:themeColor="accent5"/>
          <w:bottom w:val="single" w:sz="8" w:space="0" w:color="717171" w:themeColor="accent5"/>
          <w:right w:val="single" w:sz="8" w:space="0" w:color="717171" w:themeColor="accent5"/>
        </w:tcBorders>
        <w:shd w:val="clear" w:color="auto" w:fill="DBDBDB" w:themeFill="accent5" w:themeFillTint="3F"/>
      </w:tcPr>
    </w:tblStylePr>
    <w:tblStylePr w:type="band1Horz">
      <w:tblPr/>
      <w:tcPr>
        <w:tcBorders>
          <w:top w:val="single" w:sz="8" w:space="0" w:color="717171" w:themeColor="accent5"/>
          <w:left w:val="single" w:sz="8" w:space="0" w:color="717171" w:themeColor="accent5"/>
          <w:bottom w:val="single" w:sz="8" w:space="0" w:color="717171" w:themeColor="accent5"/>
          <w:right w:val="single" w:sz="8" w:space="0" w:color="717171" w:themeColor="accent5"/>
          <w:insideV w:val="single" w:sz="8" w:space="0" w:color="717171" w:themeColor="accent5"/>
        </w:tcBorders>
        <w:shd w:val="clear" w:color="auto" w:fill="DBDBDB" w:themeFill="accent5" w:themeFillTint="3F"/>
      </w:tcPr>
    </w:tblStylePr>
    <w:tblStylePr w:type="band2Horz">
      <w:tblPr/>
      <w:tcPr>
        <w:tcBorders>
          <w:top w:val="single" w:sz="8" w:space="0" w:color="717171" w:themeColor="accent5"/>
          <w:left w:val="single" w:sz="8" w:space="0" w:color="717171" w:themeColor="accent5"/>
          <w:bottom w:val="single" w:sz="8" w:space="0" w:color="717171" w:themeColor="accent5"/>
          <w:right w:val="single" w:sz="8" w:space="0" w:color="717171" w:themeColor="accent5"/>
          <w:insideV w:val="single" w:sz="8" w:space="0" w:color="717171" w:themeColor="accent5"/>
        </w:tcBorders>
      </w:tcPr>
    </w:tblStylePr>
  </w:style>
  <w:style w:type="table" w:styleId="LightGrid-Accent6">
    <w:name w:val="Light Grid Accent 6"/>
    <w:basedOn w:val="TableNormal"/>
    <w:uiPriority w:val="62"/>
    <w:rsid w:val="000B21E9"/>
    <w:pPr>
      <w:spacing w:after="0" w:line="240" w:lineRule="auto"/>
    </w:pPr>
    <w:tblPr>
      <w:tblStyleRowBandSize w:val="1"/>
      <w:tblStyleColBandSize w:val="1"/>
      <w:tblInd w:w="0" w:type="dxa"/>
      <w:tblBorders>
        <w:top w:val="single" w:sz="8" w:space="0" w:color="DCDCDC" w:themeColor="accent6"/>
        <w:left w:val="single" w:sz="8" w:space="0" w:color="DCDCDC" w:themeColor="accent6"/>
        <w:bottom w:val="single" w:sz="8" w:space="0" w:color="DCDCDC" w:themeColor="accent6"/>
        <w:right w:val="single" w:sz="8" w:space="0" w:color="DCDCDC" w:themeColor="accent6"/>
        <w:insideH w:val="single" w:sz="8" w:space="0" w:color="DCDCDC" w:themeColor="accent6"/>
        <w:insideV w:val="single" w:sz="8" w:space="0" w:color="DCDCD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CDCDC" w:themeColor="accent6"/>
          <w:left w:val="single" w:sz="8" w:space="0" w:color="DCDCDC" w:themeColor="accent6"/>
          <w:bottom w:val="single" w:sz="18" w:space="0" w:color="DCDCDC" w:themeColor="accent6"/>
          <w:right w:val="single" w:sz="8" w:space="0" w:color="DCDCDC" w:themeColor="accent6"/>
          <w:insideH w:val="nil"/>
          <w:insideV w:val="single" w:sz="8" w:space="0" w:color="DCDCD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CDC" w:themeColor="accent6"/>
          <w:left w:val="single" w:sz="8" w:space="0" w:color="DCDCDC" w:themeColor="accent6"/>
          <w:bottom w:val="single" w:sz="8" w:space="0" w:color="DCDCDC" w:themeColor="accent6"/>
          <w:right w:val="single" w:sz="8" w:space="0" w:color="DCDCDC" w:themeColor="accent6"/>
          <w:insideH w:val="nil"/>
          <w:insideV w:val="single" w:sz="8" w:space="0" w:color="DCDCD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CDC" w:themeColor="accent6"/>
          <w:left w:val="single" w:sz="8" w:space="0" w:color="DCDCDC" w:themeColor="accent6"/>
          <w:bottom w:val="single" w:sz="8" w:space="0" w:color="DCDCDC" w:themeColor="accent6"/>
          <w:right w:val="single" w:sz="8" w:space="0" w:color="DCDCDC" w:themeColor="accent6"/>
        </w:tcBorders>
      </w:tcPr>
    </w:tblStylePr>
    <w:tblStylePr w:type="band1Vert">
      <w:tblPr/>
      <w:tcPr>
        <w:tcBorders>
          <w:top w:val="single" w:sz="8" w:space="0" w:color="DCDCDC" w:themeColor="accent6"/>
          <w:left w:val="single" w:sz="8" w:space="0" w:color="DCDCDC" w:themeColor="accent6"/>
          <w:bottom w:val="single" w:sz="8" w:space="0" w:color="DCDCDC" w:themeColor="accent6"/>
          <w:right w:val="single" w:sz="8" w:space="0" w:color="DCDCDC" w:themeColor="accent6"/>
        </w:tcBorders>
        <w:shd w:val="clear" w:color="auto" w:fill="F6F6F6" w:themeFill="accent6" w:themeFillTint="3F"/>
      </w:tcPr>
    </w:tblStylePr>
    <w:tblStylePr w:type="band1Horz">
      <w:tblPr/>
      <w:tcPr>
        <w:tcBorders>
          <w:top w:val="single" w:sz="8" w:space="0" w:color="DCDCDC" w:themeColor="accent6"/>
          <w:left w:val="single" w:sz="8" w:space="0" w:color="DCDCDC" w:themeColor="accent6"/>
          <w:bottom w:val="single" w:sz="8" w:space="0" w:color="DCDCDC" w:themeColor="accent6"/>
          <w:right w:val="single" w:sz="8" w:space="0" w:color="DCDCDC" w:themeColor="accent6"/>
          <w:insideV w:val="single" w:sz="8" w:space="0" w:color="DCDCDC" w:themeColor="accent6"/>
        </w:tcBorders>
        <w:shd w:val="clear" w:color="auto" w:fill="F6F6F6" w:themeFill="accent6" w:themeFillTint="3F"/>
      </w:tcPr>
    </w:tblStylePr>
    <w:tblStylePr w:type="band2Horz">
      <w:tblPr/>
      <w:tcPr>
        <w:tcBorders>
          <w:top w:val="single" w:sz="8" w:space="0" w:color="DCDCDC" w:themeColor="accent6"/>
          <w:left w:val="single" w:sz="8" w:space="0" w:color="DCDCDC" w:themeColor="accent6"/>
          <w:bottom w:val="single" w:sz="8" w:space="0" w:color="DCDCDC" w:themeColor="accent6"/>
          <w:right w:val="single" w:sz="8" w:space="0" w:color="DCDCDC" w:themeColor="accent6"/>
          <w:insideV w:val="single" w:sz="8" w:space="0" w:color="DCDCDC" w:themeColor="accent6"/>
        </w:tcBorders>
      </w:tcPr>
    </w:tblStylePr>
  </w:style>
  <w:style w:type="table" w:styleId="LightList">
    <w:name w:val="Light List"/>
    <w:basedOn w:val="TableNormal"/>
    <w:uiPriority w:val="61"/>
    <w:rsid w:val="000B21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B21E9"/>
    <w:pPr>
      <w:spacing w:after="0" w:line="240" w:lineRule="auto"/>
    </w:pPr>
    <w:tblPr>
      <w:tblStyleRowBandSize w:val="1"/>
      <w:tblStyleColBandSize w:val="1"/>
      <w:tblInd w:w="0" w:type="dxa"/>
      <w:tblBorders>
        <w:top w:val="single" w:sz="8" w:space="0" w:color="008CA8" w:themeColor="accent1"/>
        <w:left w:val="single" w:sz="8" w:space="0" w:color="008CA8" w:themeColor="accent1"/>
        <w:bottom w:val="single" w:sz="8" w:space="0" w:color="008CA8" w:themeColor="accent1"/>
        <w:right w:val="single" w:sz="8" w:space="0" w:color="008CA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CA8" w:themeFill="accent1"/>
      </w:tcPr>
    </w:tblStylePr>
    <w:tblStylePr w:type="lastRow">
      <w:pPr>
        <w:spacing w:before="0" w:after="0" w:line="240" w:lineRule="auto"/>
      </w:pPr>
      <w:rPr>
        <w:b/>
        <w:bCs/>
      </w:rPr>
      <w:tblPr/>
      <w:tcPr>
        <w:tcBorders>
          <w:top w:val="double" w:sz="6" w:space="0" w:color="008CA8" w:themeColor="accent1"/>
          <w:left w:val="single" w:sz="8" w:space="0" w:color="008CA8" w:themeColor="accent1"/>
          <w:bottom w:val="single" w:sz="8" w:space="0" w:color="008CA8" w:themeColor="accent1"/>
          <w:right w:val="single" w:sz="8" w:space="0" w:color="008CA8" w:themeColor="accent1"/>
        </w:tcBorders>
      </w:tcPr>
    </w:tblStylePr>
    <w:tblStylePr w:type="firstCol">
      <w:rPr>
        <w:b/>
        <w:bCs/>
      </w:rPr>
    </w:tblStylePr>
    <w:tblStylePr w:type="lastCol">
      <w:rPr>
        <w:b/>
        <w:bCs/>
      </w:rPr>
    </w:tblStylePr>
    <w:tblStylePr w:type="band1Vert">
      <w:tblPr/>
      <w:tcPr>
        <w:tcBorders>
          <w:top w:val="single" w:sz="8" w:space="0" w:color="008CA8" w:themeColor="accent1"/>
          <w:left w:val="single" w:sz="8" w:space="0" w:color="008CA8" w:themeColor="accent1"/>
          <w:bottom w:val="single" w:sz="8" w:space="0" w:color="008CA8" w:themeColor="accent1"/>
          <w:right w:val="single" w:sz="8" w:space="0" w:color="008CA8" w:themeColor="accent1"/>
        </w:tcBorders>
      </w:tcPr>
    </w:tblStylePr>
    <w:tblStylePr w:type="band1Horz">
      <w:tblPr/>
      <w:tcPr>
        <w:tcBorders>
          <w:top w:val="single" w:sz="8" w:space="0" w:color="008CA8" w:themeColor="accent1"/>
          <w:left w:val="single" w:sz="8" w:space="0" w:color="008CA8" w:themeColor="accent1"/>
          <w:bottom w:val="single" w:sz="8" w:space="0" w:color="008CA8" w:themeColor="accent1"/>
          <w:right w:val="single" w:sz="8" w:space="0" w:color="008CA8" w:themeColor="accent1"/>
        </w:tcBorders>
      </w:tcPr>
    </w:tblStylePr>
  </w:style>
  <w:style w:type="table" w:styleId="LightList-Accent2">
    <w:name w:val="Light List Accent 2"/>
    <w:basedOn w:val="TableNormal"/>
    <w:uiPriority w:val="61"/>
    <w:rsid w:val="000B21E9"/>
    <w:pPr>
      <w:spacing w:after="0" w:line="240" w:lineRule="auto"/>
    </w:pPr>
    <w:tblPr>
      <w:tblStyleRowBandSize w:val="1"/>
      <w:tblStyleColBandSize w:val="1"/>
      <w:tblInd w:w="0" w:type="dxa"/>
      <w:tblBorders>
        <w:top w:val="single" w:sz="8" w:space="0" w:color="99DBDE" w:themeColor="accent2"/>
        <w:left w:val="single" w:sz="8" w:space="0" w:color="99DBDE" w:themeColor="accent2"/>
        <w:bottom w:val="single" w:sz="8" w:space="0" w:color="99DBDE" w:themeColor="accent2"/>
        <w:right w:val="single" w:sz="8" w:space="0" w:color="99DBDE"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DBDE" w:themeFill="accent2"/>
      </w:tcPr>
    </w:tblStylePr>
    <w:tblStylePr w:type="lastRow">
      <w:pPr>
        <w:spacing w:before="0" w:after="0" w:line="240" w:lineRule="auto"/>
      </w:pPr>
      <w:rPr>
        <w:b/>
        <w:bCs/>
      </w:rPr>
      <w:tblPr/>
      <w:tcPr>
        <w:tcBorders>
          <w:top w:val="double" w:sz="6" w:space="0" w:color="99DBDE" w:themeColor="accent2"/>
          <w:left w:val="single" w:sz="8" w:space="0" w:color="99DBDE" w:themeColor="accent2"/>
          <w:bottom w:val="single" w:sz="8" w:space="0" w:color="99DBDE" w:themeColor="accent2"/>
          <w:right w:val="single" w:sz="8" w:space="0" w:color="99DBDE" w:themeColor="accent2"/>
        </w:tcBorders>
      </w:tcPr>
    </w:tblStylePr>
    <w:tblStylePr w:type="firstCol">
      <w:rPr>
        <w:b/>
        <w:bCs/>
      </w:rPr>
    </w:tblStylePr>
    <w:tblStylePr w:type="lastCol">
      <w:rPr>
        <w:b/>
        <w:bCs/>
      </w:rPr>
    </w:tblStylePr>
    <w:tblStylePr w:type="band1Vert">
      <w:tblPr/>
      <w:tcPr>
        <w:tcBorders>
          <w:top w:val="single" w:sz="8" w:space="0" w:color="99DBDE" w:themeColor="accent2"/>
          <w:left w:val="single" w:sz="8" w:space="0" w:color="99DBDE" w:themeColor="accent2"/>
          <w:bottom w:val="single" w:sz="8" w:space="0" w:color="99DBDE" w:themeColor="accent2"/>
          <w:right w:val="single" w:sz="8" w:space="0" w:color="99DBDE" w:themeColor="accent2"/>
        </w:tcBorders>
      </w:tcPr>
    </w:tblStylePr>
    <w:tblStylePr w:type="band1Horz">
      <w:tblPr/>
      <w:tcPr>
        <w:tcBorders>
          <w:top w:val="single" w:sz="8" w:space="0" w:color="99DBDE" w:themeColor="accent2"/>
          <w:left w:val="single" w:sz="8" w:space="0" w:color="99DBDE" w:themeColor="accent2"/>
          <w:bottom w:val="single" w:sz="8" w:space="0" w:color="99DBDE" w:themeColor="accent2"/>
          <w:right w:val="single" w:sz="8" w:space="0" w:color="99DBDE" w:themeColor="accent2"/>
        </w:tcBorders>
      </w:tcPr>
    </w:tblStylePr>
  </w:style>
  <w:style w:type="table" w:styleId="LightList-Accent3">
    <w:name w:val="Light List Accent 3"/>
    <w:basedOn w:val="TableNormal"/>
    <w:uiPriority w:val="61"/>
    <w:rsid w:val="000B21E9"/>
    <w:pPr>
      <w:spacing w:after="0" w:line="240" w:lineRule="auto"/>
    </w:pPr>
    <w:tblPr>
      <w:tblStyleRowBandSize w:val="1"/>
      <w:tblStyleColBandSize w:val="1"/>
      <w:tblInd w:w="0" w:type="dxa"/>
      <w:tblBorders>
        <w:top w:val="single" w:sz="8" w:space="0" w:color="CEE8EE" w:themeColor="accent3"/>
        <w:left w:val="single" w:sz="8" w:space="0" w:color="CEE8EE" w:themeColor="accent3"/>
        <w:bottom w:val="single" w:sz="8" w:space="0" w:color="CEE8EE" w:themeColor="accent3"/>
        <w:right w:val="single" w:sz="8" w:space="0" w:color="CEE8E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EE8EE" w:themeFill="accent3"/>
      </w:tcPr>
    </w:tblStylePr>
    <w:tblStylePr w:type="lastRow">
      <w:pPr>
        <w:spacing w:before="0" w:after="0" w:line="240" w:lineRule="auto"/>
      </w:pPr>
      <w:rPr>
        <w:b/>
        <w:bCs/>
      </w:rPr>
      <w:tblPr/>
      <w:tcPr>
        <w:tcBorders>
          <w:top w:val="double" w:sz="6" w:space="0" w:color="CEE8EE" w:themeColor="accent3"/>
          <w:left w:val="single" w:sz="8" w:space="0" w:color="CEE8EE" w:themeColor="accent3"/>
          <w:bottom w:val="single" w:sz="8" w:space="0" w:color="CEE8EE" w:themeColor="accent3"/>
          <w:right w:val="single" w:sz="8" w:space="0" w:color="CEE8EE" w:themeColor="accent3"/>
        </w:tcBorders>
      </w:tcPr>
    </w:tblStylePr>
    <w:tblStylePr w:type="firstCol">
      <w:rPr>
        <w:b/>
        <w:bCs/>
      </w:rPr>
    </w:tblStylePr>
    <w:tblStylePr w:type="lastCol">
      <w:rPr>
        <w:b/>
        <w:bCs/>
      </w:rPr>
    </w:tblStylePr>
    <w:tblStylePr w:type="band1Vert">
      <w:tblPr/>
      <w:tcPr>
        <w:tcBorders>
          <w:top w:val="single" w:sz="8" w:space="0" w:color="CEE8EE" w:themeColor="accent3"/>
          <w:left w:val="single" w:sz="8" w:space="0" w:color="CEE8EE" w:themeColor="accent3"/>
          <w:bottom w:val="single" w:sz="8" w:space="0" w:color="CEE8EE" w:themeColor="accent3"/>
          <w:right w:val="single" w:sz="8" w:space="0" w:color="CEE8EE" w:themeColor="accent3"/>
        </w:tcBorders>
      </w:tcPr>
    </w:tblStylePr>
    <w:tblStylePr w:type="band1Horz">
      <w:tblPr/>
      <w:tcPr>
        <w:tcBorders>
          <w:top w:val="single" w:sz="8" w:space="0" w:color="CEE8EE" w:themeColor="accent3"/>
          <w:left w:val="single" w:sz="8" w:space="0" w:color="CEE8EE" w:themeColor="accent3"/>
          <w:bottom w:val="single" w:sz="8" w:space="0" w:color="CEE8EE" w:themeColor="accent3"/>
          <w:right w:val="single" w:sz="8" w:space="0" w:color="CEE8EE" w:themeColor="accent3"/>
        </w:tcBorders>
      </w:tcPr>
    </w:tblStylePr>
  </w:style>
  <w:style w:type="table" w:styleId="LightList-Accent4">
    <w:name w:val="Light List Accent 4"/>
    <w:basedOn w:val="TableNormal"/>
    <w:uiPriority w:val="61"/>
    <w:rsid w:val="000B21E9"/>
    <w:pPr>
      <w:spacing w:after="0" w:line="240" w:lineRule="auto"/>
    </w:pPr>
    <w:tblPr>
      <w:tblStyleRowBandSize w:val="1"/>
      <w:tblStyleColBandSize w:val="1"/>
      <w:tblInd w:w="0" w:type="dxa"/>
      <w:tblBorders>
        <w:top w:val="single" w:sz="8" w:space="0" w:color="008CA8" w:themeColor="accent4"/>
        <w:left w:val="single" w:sz="8" w:space="0" w:color="008CA8" w:themeColor="accent4"/>
        <w:bottom w:val="single" w:sz="8" w:space="0" w:color="008CA8" w:themeColor="accent4"/>
        <w:right w:val="single" w:sz="8" w:space="0" w:color="008CA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CA8" w:themeFill="accent4"/>
      </w:tcPr>
    </w:tblStylePr>
    <w:tblStylePr w:type="lastRow">
      <w:pPr>
        <w:spacing w:before="0" w:after="0" w:line="240" w:lineRule="auto"/>
      </w:pPr>
      <w:rPr>
        <w:b/>
        <w:bCs/>
      </w:rPr>
      <w:tblPr/>
      <w:tcPr>
        <w:tcBorders>
          <w:top w:val="double" w:sz="6" w:space="0" w:color="008CA8" w:themeColor="accent4"/>
          <w:left w:val="single" w:sz="8" w:space="0" w:color="008CA8" w:themeColor="accent4"/>
          <w:bottom w:val="single" w:sz="8" w:space="0" w:color="008CA8" w:themeColor="accent4"/>
          <w:right w:val="single" w:sz="8" w:space="0" w:color="008CA8" w:themeColor="accent4"/>
        </w:tcBorders>
      </w:tcPr>
    </w:tblStylePr>
    <w:tblStylePr w:type="firstCol">
      <w:rPr>
        <w:b/>
        <w:bCs/>
      </w:rPr>
    </w:tblStylePr>
    <w:tblStylePr w:type="lastCol">
      <w:rPr>
        <w:b/>
        <w:bCs/>
      </w:rPr>
    </w:tblStylePr>
    <w:tblStylePr w:type="band1Vert">
      <w:tblPr/>
      <w:tcPr>
        <w:tcBorders>
          <w:top w:val="single" w:sz="8" w:space="0" w:color="008CA8" w:themeColor="accent4"/>
          <w:left w:val="single" w:sz="8" w:space="0" w:color="008CA8" w:themeColor="accent4"/>
          <w:bottom w:val="single" w:sz="8" w:space="0" w:color="008CA8" w:themeColor="accent4"/>
          <w:right w:val="single" w:sz="8" w:space="0" w:color="008CA8" w:themeColor="accent4"/>
        </w:tcBorders>
      </w:tcPr>
    </w:tblStylePr>
    <w:tblStylePr w:type="band1Horz">
      <w:tblPr/>
      <w:tcPr>
        <w:tcBorders>
          <w:top w:val="single" w:sz="8" w:space="0" w:color="008CA8" w:themeColor="accent4"/>
          <w:left w:val="single" w:sz="8" w:space="0" w:color="008CA8" w:themeColor="accent4"/>
          <w:bottom w:val="single" w:sz="8" w:space="0" w:color="008CA8" w:themeColor="accent4"/>
          <w:right w:val="single" w:sz="8" w:space="0" w:color="008CA8" w:themeColor="accent4"/>
        </w:tcBorders>
      </w:tcPr>
    </w:tblStylePr>
  </w:style>
  <w:style w:type="table" w:styleId="LightList-Accent5">
    <w:name w:val="Light List Accent 5"/>
    <w:basedOn w:val="TableNormal"/>
    <w:uiPriority w:val="61"/>
    <w:rsid w:val="000B21E9"/>
    <w:pPr>
      <w:spacing w:after="0" w:line="240" w:lineRule="auto"/>
    </w:pPr>
    <w:tblPr>
      <w:tblStyleRowBandSize w:val="1"/>
      <w:tblStyleColBandSize w:val="1"/>
      <w:tblInd w:w="0" w:type="dxa"/>
      <w:tblBorders>
        <w:top w:val="single" w:sz="8" w:space="0" w:color="717171" w:themeColor="accent5"/>
        <w:left w:val="single" w:sz="8" w:space="0" w:color="717171" w:themeColor="accent5"/>
        <w:bottom w:val="single" w:sz="8" w:space="0" w:color="717171" w:themeColor="accent5"/>
        <w:right w:val="single" w:sz="8" w:space="0" w:color="717171"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7171" w:themeFill="accent5"/>
      </w:tcPr>
    </w:tblStylePr>
    <w:tblStylePr w:type="lastRow">
      <w:pPr>
        <w:spacing w:before="0" w:after="0" w:line="240" w:lineRule="auto"/>
      </w:pPr>
      <w:rPr>
        <w:b/>
        <w:bCs/>
      </w:rPr>
      <w:tblPr/>
      <w:tcPr>
        <w:tcBorders>
          <w:top w:val="double" w:sz="6" w:space="0" w:color="717171" w:themeColor="accent5"/>
          <w:left w:val="single" w:sz="8" w:space="0" w:color="717171" w:themeColor="accent5"/>
          <w:bottom w:val="single" w:sz="8" w:space="0" w:color="717171" w:themeColor="accent5"/>
          <w:right w:val="single" w:sz="8" w:space="0" w:color="717171" w:themeColor="accent5"/>
        </w:tcBorders>
      </w:tcPr>
    </w:tblStylePr>
    <w:tblStylePr w:type="firstCol">
      <w:rPr>
        <w:b/>
        <w:bCs/>
      </w:rPr>
    </w:tblStylePr>
    <w:tblStylePr w:type="lastCol">
      <w:rPr>
        <w:b/>
        <w:bCs/>
      </w:rPr>
    </w:tblStylePr>
    <w:tblStylePr w:type="band1Vert">
      <w:tblPr/>
      <w:tcPr>
        <w:tcBorders>
          <w:top w:val="single" w:sz="8" w:space="0" w:color="717171" w:themeColor="accent5"/>
          <w:left w:val="single" w:sz="8" w:space="0" w:color="717171" w:themeColor="accent5"/>
          <w:bottom w:val="single" w:sz="8" w:space="0" w:color="717171" w:themeColor="accent5"/>
          <w:right w:val="single" w:sz="8" w:space="0" w:color="717171" w:themeColor="accent5"/>
        </w:tcBorders>
      </w:tcPr>
    </w:tblStylePr>
    <w:tblStylePr w:type="band1Horz">
      <w:tblPr/>
      <w:tcPr>
        <w:tcBorders>
          <w:top w:val="single" w:sz="8" w:space="0" w:color="717171" w:themeColor="accent5"/>
          <w:left w:val="single" w:sz="8" w:space="0" w:color="717171" w:themeColor="accent5"/>
          <w:bottom w:val="single" w:sz="8" w:space="0" w:color="717171" w:themeColor="accent5"/>
          <w:right w:val="single" w:sz="8" w:space="0" w:color="717171" w:themeColor="accent5"/>
        </w:tcBorders>
      </w:tcPr>
    </w:tblStylePr>
  </w:style>
  <w:style w:type="table" w:styleId="LightList-Accent6">
    <w:name w:val="Light List Accent 6"/>
    <w:basedOn w:val="TableNormal"/>
    <w:uiPriority w:val="61"/>
    <w:rsid w:val="000B21E9"/>
    <w:pPr>
      <w:spacing w:after="0" w:line="240" w:lineRule="auto"/>
    </w:pPr>
    <w:tblPr>
      <w:tblStyleRowBandSize w:val="1"/>
      <w:tblStyleColBandSize w:val="1"/>
      <w:tblInd w:w="0" w:type="dxa"/>
      <w:tblBorders>
        <w:top w:val="single" w:sz="8" w:space="0" w:color="DCDCDC" w:themeColor="accent6"/>
        <w:left w:val="single" w:sz="8" w:space="0" w:color="DCDCDC" w:themeColor="accent6"/>
        <w:bottom w:val="single" w:sz="8" w:space="0" w:color="DCDCDC" w:themeColor="accent6"/>
        <w:right w:val="single" w:sz="8" w:space="0" w:color="DCDCD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CDCDC" w:themeFill="accent6"/>
      </w:tcPr>
    </w:tblStylePr>
    <w:tblStylePr w:type="lastRow">
      <w:pPr>
        <w:spacing w:before="0" w:after="0" w:line="240" w:lineRule="auto"/>
      </w:pPr>
      <w:rPr>
        <w:b/>
        <w:bCs/>
      </w:rPr>
      <w:tblPr/>
      <w:tcPr>
        <w:tcBorders>
          <w:top w:val="double" w:sz="6" w:space="0" w:color="DCDCDC" w:themeColor="accent6"/>
          <w:left w:val="single" w:sz="8" w:space="0" w:color="DCDCDC" w:themeColor="accent6"/>
          <w:bottom w:val="single" w:sz="8" w:space="0" w:color="DCDCDC" w:themeColor="accent6"/>
          <w:right w:val="single" w:sz="8" w:space="0" w:color="DCDCDC" w:themeColor="accent6"/>
        </w:tcBorders>
      </w:tcPr>
    </w:tblStylePr>
    <w:tblStylePr w:type="firstCol">
      <w:rPr>
        <w:b/>
        <w:bCs/>
      </w:rPr>
    </w:tblStylePr>
    <w:tblStylePr w:type="lastCol">
      <w:rPr>
        <w:b/>
        <w:bCs/>
      </w:rPr>
    </w:tblStylePr>
    <w:tblStylePr w:type="band1Vert">
      <w:tblPr/>
      <w:tcPr>
        <w:tcBorders>
          <w:top w:val="single" w:sz="8" w:space="0" w:color="DCDCDC" w:themeColor="accent6"/>
          <w:left w:val="single" w:sz="8" w:space="0" w:color="DCDCDC" w:themeColor="accent6"/>
          <w:bottom w:val="single" w:sz="8" w:space="0" w:color="DCDCDC" w:themeColor="accent6"/>
          <w:right w:val="single" w:sz="8" w:space="0" w:color="DCDCDC" w:themeColor="accent6"/>
        </w:tcBorders>
      </w:tcPr>
    </w:tblStylePr>
    <w:tblStylePr w:type="band1Horz">
      <w:tblPr/>
      <w:tcPr>
        <w:tcBorders>
          <w:top w:val="single" w:sz="8" w:space="0" w:color="DCDCDC" w:themeColor="accent6"/>
          <w:left w:val="single" w:sz="8" w:space="0" w:color="DCDCDC" w:themeColor="accent6"/>
          <w:bottom w:val="single" w:sz="8" w:space="0" w:color="DCDCDC" w:themeColor="accent6"/>
          <w:right w:val="single" w:sz="8" w:space="0" w:color="DCDCDC" w:themeColor="accent6"/>
        </w:tcBorders>
      </w:tcPr>
    </w:tblStylePr>
  </w:style>
  <w:style w:type="table" w:styleId="LightShading">
    <w:name w:val="Light Shading"/>
    <w:basedOn w:val="TableNormal"/>
    <w:uiPriority w:val="60"/>
    <w:rsid w:val="000B21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B21E9"/>
    <w:pPr>
      <w:spacing w:after="0" w:line="240" w:lineRule="auto"/>
    </w:pPr>
    <w:rPr>
      <w:color w:val="00687D" w:themeColor="accent1" w:themeShade="BF"/>
    </w:rPr>
    <w:tblPr>
      <w:tblStyleRowBandSize w:val="1"/>
      <w:tblStyleColBandSize w:val="1"/>
      <w:tblInd w:w="0" w:type="dxa"/>
      <w:tblBorders>
        <w:top w:val="single" w:sz="8" w:space="0" w:color="008CA8" w:themeColor="accent1"/>
        <w:bottom w:val="single" w:sz="8" w:space="0" w:color="008CA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CA8" w:themeColor="accent1"/>
          <w:left w:val="nil"/>
          <w:bottom w:val="single" w:sz="8" w:space="0" w:color="008CA8" w:themeColor="accent1"/>
          <w:right w:val="nil"/>
          <w:insideH w:val="nil"/>
          <w:insideV w:val="nil"/>
        </w:tcBorders>
      </w:tcPr>
    </w:tblStylePr>
    <w:tblStylePr w:type="lastRow">
      <w:pPr>
        <w:spacing w:before="0" w:after="0" w:line="240" w:lineRule="auto"/>
      </w:pPr>
      <w:rPr>
        <w:b/>
        <w:bCs/>
      </w:rPr>
      <w:tblPr/>
      <w:tcPr>
        <w:tcBorders>
          <w:top w:val="single" w:sz="8" w:space="0" w:color="008CA8" w:themeColor="accent1"/>
          <w:left w:val="nil"/>
          <w:bottom w:val="single" w:sz="8" w:space="0" w:color="008CA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0FF" w:themeFill="accent1" w:themeFillTint="3F"/>
      </w:tcPr>
    </w:tblStylePr>
    <w:tblStylePr w:type="band1Horz">
      <w:tblPr/>
      <w:tcPr>
        <w:tcBorders>
          <w:left w:val="nil"/>
          <w:right w:val="nil"/>
          <w:insideH w:val="nil"/>
          <w:insideV w:val="nil"/>
        </w:tcBorders>
        <w:shd w:val="clear" w:color="auto" w:fill="AAF0FF" w:themeFill="accent1" w:themeFillTint="3F"/>
      </w:tcPr>
    </w:tblStylePr>
  </w:style>
  <w:style w:type="table" w:styleId="LightShading-Accent2">
    <w:name w:val="Light Shading Accent 2"/>
    <w:basedOn w:val="TableNormal"/>
    <w:uiPriority w:val="60"/>
    <w:rsid w:val="000B21E9"/>
    <w:pPr>
      <w:spacing w:after="0" w:line="240" w:lineRule="auto"/>
    </w:pPr>
    <w:rPr>
      <w:color w:val="51C1C7" w:themeColor="accent2" w:themeShade="BF"/>
    </w:rPr>
    <w:tblPr>
      <w:tblStyleRowBandSize w:val="1"/>
      <w:tblStyleColBandSize w:val="1"/>
      <w:tblInd w:w="0" w:type="dxa"/>
      <w:tblBorders>
        <w:top w:val="single" w:sz="8" w:space="0" w:color="99DBDE" w:themeColor="accent2"/>
        <w:bottom w:val="single" w:sz="8" w:space="0" w:color="99DBDE"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DBDE" w:themeColor="accent2"/>
          <w:left w:val="nil"/>
          <w:bottom w:val="single" w:sz="8" w:space="0" w:color="99DBDE" w:themeColor="accent2"/>
          <w:right w:val="nil"/>
          <w:insideH w:val="nil"/>
          <w:insideV w:val="nil"/>
        </w:tcBorders>
      </w:tcPr>
    </w:tblStylePr>
    <w:tblStylePr w:type="lastRow">
      <w:pPr>
        <w:spacing w:before="0" w:after="0" w:line="240" w:lineRule="auto"/>
      </w:pPr>
      <w:rPr>
        <w:b/>
        <w:bCs/>
      </w:rPr>
      <w:tblPr/>
      <w:tcPr>
        <w:tcBorders>
          <w:top w:val="single" w:sz="8" w:space="0" w:color="99DBDE" w:themeColor="accent2"/>
          <w:left w:val="nil"/>
          <w:bottom w:val="single" w:sz="8" w:space="0" w:color="99DB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6F6" w:themeFill="accent2" w:themeFillTint="3F"/>
      </w:tcPr>
    </w:tblStylePr>
    <w:tblStylePr w:type="band1Horz">
      <w:tblPr/>
      <w:tcPr>
        <w:tcBorders>
          <w:left w:val="nil"/>
          <w:right w:val="nil"/>
          <w:insideH w:val="nil"/>
          <w:insideV w:val="nil"/>
        </w:tcBorders>
        <w:shd w:val="clear" w:color="auto" w:fill="E5F6F6" w:themeFill="accent2" w:themeFillTint="3F"/>
      </w:tcPr>
    </w:tblStylePr>
  </w:style>
  <w:style w:type="table" w:styleId="LightShading-Accent3">
    <w:name w:val="Light Shading Accent 3"/>
    <w:basedOn w:val="TableNormal"/>
    <w:uiPriority w:val="60"/>
    <w:rsid w:val="000B21E9"/>
    <w:pPr>
      <w:spacing w:after="0" w:line="240" w:lineRule="auto"/>
    </w:pPr>
    <w:rPr>
      <w:color w:val="7BC1D1" w:themeColor="accent3" w:themeShade="BF"/>
    </w:rPr>
    <w:tblPr>
      <w:tblStyleRowBandSize w:val="1"/>
      <w:tblStyleColBandSize w:val="1"/>
      <w:tblInd w:w="0" w:type="dxa"/>
      <w:tblBorders>
        <w:top w:val="single" w:sz="8" w:space="0" w:color="CEE8EE" w:themeColor="accent3"/>
        <w:bottom w:val="single" w:sz="8" w:space="0" w:color="CEE8E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EE8EE" w:themeColor="accent3"/>
          <w:left w:val="nil"/>
          <w:bottom w:val="single" w:sz="8" w:space="0" w:color="CEE8EE" w:themeColor="accent3"/>
          <w:right w:val="nil"/>
          <w:insideH w:val="nil"/>
          <w:insideV w:val="nil"/>
        </w:tcBorders>
      </w:tcPr>
    </w:tblStylePr>
    <w:tblStylePr w:type="lastRow">
      <w:pPr>
        <w:spacing w:before="0" w:after="0" w:line="240" w:lineRule="auto"/>
      </w:pPr>
      <w:rPr>
        <w:b/>
        <w:bCs/>
      </w:rPr>
      <w:tblPr/>
      <w:tcPr>
        <w:tcBorders>
          <w:top w:val="single" w:sz="8" w:space="0" w:color="CEE8EE" w:themeColor="accent3"/>
          <w:left w:val="nil"/>
          <w:bottom w:val="single" w:sz="8" w:space="0" w:color="CEE8E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9FA" w:themeFill="accent3" w:themeFillTint="3F"/>
      </w:tcPr>
    </w:tblStylePr>
    <w:tblStylePr w:type="band1Horz">
      <w:tblPr/>
      <w:tcPr>
        <w:tcBorders>
          <w:left w:val="nil"/>
          <w:right w:val="nil"/>
          <w:insideH w:val="nil"/>
          <w:insideV w:val="nil"/>
        </w:tcBorders>
        <w:shd w:val="clear" w:color="auto" w:fill="F2F9FA" w:themeFill="accent3" w:themeFillTint="3F"/>
      </w:tcPr>
    </w:tblStylePr>
  </w:style>
  <w:style w:type="table" w:styleId="LightShading-Accent4">
    <w:name w:val="Light Shading Accent 4"/>
    <w:basedOn w:val="TableNormal"/>
    <w:uiPriority w:val="60"/>
    <w:rsid w:val="000B21E9"/>
    <w:pPr>
      <w:spacing w:after="0" w:line="240" w:lineRule="auto"/>
    </w:pPr>
    <w:rPr>
      <w:color w:val="00687D" w:themeColor="accent4" w:themeShade="BF"/>
    </w:rPr>
    <w:tblPr>
      <w:tblStyleRowBandSize w:val="1"/>
      <w:tblStyleColBandSize w:val="1"/>
      <w:tblInd w:w="0" w:type="dxa"/>
      <w:tblBorders>
        <w:top w:val="single" w:sz="8" w:space="0" w:color="008CA8" w:themeColor="accent4"/>
        <w:bottom w:val="single" w:sz="8" w:space="0" w:color="008CA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CA8" w:themeColor="accent4"/>
          <w:left w:val="nil"/>
          <w:bottom w:val="single" w:sz="8" w:space="0" w:color="008CA8" w:themeColor="accent4"/>
          <w:right w:val="nil"/>
          <w:insideH w:val="nil"/>
          <w:insideV w:val="nil"/>
        </w:tcBorders>
      </w:tcPr>
    </w:tblStylePr>
    <w:tblStylePr w:type="lastRow">
      <w:pPr>
        <w:spacing w:before="0" w:after="0" w:line="240" w:lineRule="auto"/>
      </w:pPr>
      <w:rPr>
        <w:b/>
        <w:bCs/>
      </w:rPr>
      <w:tblPr/>
      <w:tcPr>
        <w:tcBorders>
          <w:top w:val="single" w:sz="8" w:space="0" w:color="008CA8" w:themeColor="accent4"/>
          <w:left w:val="nil"/>
          <w:bottom w:val="single" w:sz="8" w:space="0" w:color="008CA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0FF" w:themeFill="accent4" w:themeFillTint="3F"/>
      </w:tcPr>
    </w:tblStylePr>
    <w:tblStylePr w:type="band1Horz">
      <w:tblPr/>
      <w:tcPr>
        <w:tcBorders>
          <w:left w:val="nil"/>
          <w:right w:val="nil"/>
          <w:insideH w:val="nil"/>
          <w:insideV w:val="nil"/>
        </w:tcBorders>
        <w:shd w:val="clear" w:color="auto" w:fill="AAF0FF" w:themeFill="accent4" w:themeFillTint="3F"/>
      </w:tcPr>
    </w:tblStylePr>
  </w:style>
  <w:style w:type="table" w:styleId="LightShading-Accent5">
    <w:name w:val="Light Shading Accent 5"/>
    <w:basedOn w:val="TableNormal"/>
    <w:uiPriority w:val="60"/>
    <w:rsid w:val="000B21E9"/>
    <w:pPr>
      <w:spacing w:after="0" w:line="240" w:lineRule="auto"/>
    </w:pPr>
    <w:rPr>
      <w:color w:val="545454" w:themeColor="accent5" w:themeShade="BF"/>
    </w:rPr>
    <w:tblPr>
      <w:tblStyleRowBandSize w:val="1"/>
      <w:tblStyleColBandSize w:val="1"/>
      <w:tblInd w:w="0" w:type="dxa"/>
      <w:tblBorders>
        <w:top w:val="single" w:sz="8" w:space="0" w:color="717171" w:themeColor="accent5"/>
        <w:bottom w:val="single" w:sz="8" w:space="0" w:color="717171"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7171" w:themeColor="accent5"/>
          <w:left w:val="nil"/>
          <w:bottom w:val="single" w:sz="8" w:space="0" w:color="717171" w:themeColor="accent5"/>
          <w:right w:val="nil"/>
          <w:insideH w:val="nil"/>
          <w:insideV w:val="nil"/>
        </w:tcBorders>
      </w:tcPr>
    </w:tblStylePr>
    <w:tblStylePr w:type="lastRow">
      <w:pPr>
        <w:spacing w:before="0" w:after="0" w:line="240" w:lineRule="auto"/>
      </w:pPr>
      <w:rPr>
        <w:b/>
        <w:bCs/>
      </w:rPr>
      <w:tblPr/>
      <w:tcPr>
        <w:tcBorders>
          <w:top w:val="single" w:sz="8" w:space="0" w:color="717171" w:themeColor="accent5"/>
          <w:left w:val="nil"/>
          <w:bottom w:val="single" w:sz="8" w:space="0" w:color="71717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5" w:themeFillTint="3F"/>
      </w:tcPr>
    </w:tblStylePr>
    <w:tblStylePr w:type="band1Horz">
      <w:tblPr/>
      <w:tcPr>
        <w:tcBorders>
          <w:left w:val="nil"/>
          <w:right w:val="nil"/>
          <w:insideH w:val="nil"/>
          <w:insideV w:val="nil"/>
        </w:tcBorders>
        <w:shd w:val="clear" w:color="auto" w:fill="DBDBDB" w:themeFill="accent5" w:themeFillTint="3F"/>
      </w:tcPr>
    </w:tblStylePr>
  </w:style>
  <w:style w:type="table" w:styleId="LightShading-Accent6">
    <w:name w:val="Light Shading Accent 6"/>
    <w:basedOn w:val="TableNormal"/>
    <w:uiPriority w:val="60"/>
    <w:rsid w:val="000B21E9"/>
    <w:pPr>
      <w:spacing w:after="0" w:line="240" w:lineRule="auto"/>
    </w:pPr>
    <w:rPr>
      <w:color w:val="A4A4A4" w:themeColor="accent6" w:themeShade="BF"/>
    </w:rPr>
    <w:tblPr>
      <w:tblStyleRowBandSize w:val="1"/>
      <w:tblStyleColBandSize w:val="1"/>
      <w:tblInd w:w="0" w:type="dxa"/>
      <w:tblBorders>
        <w:top w:val="single" w:sz="8" w:space="0" w:color="DCDCDC" w:themeColor="accent6"/>
        <w:bottom w:val="single" w:sz="8" w:space="0" w:color="DCDCD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DCDC" w:themeColor="accent6"/>
          <w:left w:val="nil"/>
          <w:bottom w:val="single" w:sz="8" w:space="0" w:color="DCDCDC" w:themeColor="accent6"/>
          <w:right w:val="nil"/>
          <w:insideH w:val="nil"/>
          <w:insideV w:val="nil"/>
        </w:tcBorders>
      </w:tcPr>
    </w:tblStylePr>
    <w:tblStylePr w:type="lastRow">
      <w:pPr>
        <w:spacing w:before="0" w:after="0" w:line="240" w:lineRule="auto"/>
      </w:pPr>
      <w:rPr>
        <w:b/>
        <w:bCs/>
      </w:rPr>
      <w:tblPr/>
      <w:tcPr>
        <w:tcBorders>
          <w:top w:val="single" w:sz="8" w:space="0" w:color="DCDCDC" w:themeColor="accent6"/>
          <w:left w:val="nil"/>
          <w:bottom w:val="single" w:sz="8" w:space="0" w:color="DCDCD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0B21E9"/>
  </w:style>
  <w:style w:type="paragraph" w:styleId="List">
    <w:name w:val="List"/>
    <w:basedOn w:val="Normal"/>
    <w:uiPriority w:val="99"/>
    <w:semiHidden/>
    <w:rsid w:val="000B21E9"/>
    <w:pPr>
      <w:ind w:left="283" w:hanging="283"/>
      <w:contextualSpacing/>
    </w:pPr>
  </w:style>
  <w:style w:type="paragraph" w:styleId="List2">
    <w:name w:val="List 2"/>
    <w:basedOn w:val="Normal"/>
    <w:uiPriority w:val="99"/>
    <w:semiHidden/>
    <w:rsid w:val="000B21E9"/>
    <w:pPr>
      <w:ind w:left="566" w:hanging="283"/>
      <w:contextualSpacing/>
    </w:pPr>
  </w:style>
  <w:style w:type="paragraph" w:styleId="List3">
    <w:name w:val="List 3"/>
    <w:basedOn w:val="Normal"/>
    <w:uiPriority w:val="99"/>
    <w:semiHidden/>
    <w:rsid w:val="000B21E9"/>
    <w:pPr>
      <w:ind w:left="849" w:hanging="283"/>
      <w:contextualSpacing/>
    </w:pPr>
  </w:style>
  <w:style w:type="paragraph" w:styleId="List4">
    <w:name w:val="List 4"/>
    <w:basedOn w:val="Normal"/>
    <w:uiPriority w:val="99"/>
    <w:semiHidden/>
    <w:rsid w:val="000B21E9"/>
    <w:pPr>
      <w:ind w:left="1132" w:hanging="283"/>
      <w:contextualSpacing/>
    </w:pPr>
  </w:style>
  <w:style w:type="paragraph" w:styleId="List5">
    <w:name w:val="List 5"/>
    <w:basedOn w:val="Normal"/>
    <w:uiPriority w:val="99"/>
    <w:semiHidden/>
    <w:rsid w:val="000B21E9"/>
    <w:pPr>
      <w:ind w:left="1415" w:hanging="283"/>
      <w:contextualSpacing/>
    </w:pPr>
  </w:style>
  <w:style w:type="paragraph" w:styleId="ListContinue">
    <w:name w:val="List Continue"/>
    <w:basedOn w:val="Normal"/>
    <w:uiPriority w:val="99"/>
    <w:semiHidden/>
    <w:rsid w:val="000B21E9"/>
    <w:pPr>
      <w:spacing w:after="120"/>
      <w:ind w:left="283"/>
      <w:contextualSpacing/>
    </w:pPr>
  </w:style>
  <w:style w:type="paragraph" w:styleId="ListContinue2">
    <w:name w:val="List Continue 2"/>
    <w:basedOn w:val="Normal"/>
    <w:uiPriority w:val="99"/>
    <w:semiHidden/>
    <w:rsid w:val="000B21E9"/>
    <w:pPr>
      <w:spacing w:after="120"/>
      <w:ind w:left="566"/>
      <w:contextualSpacing/>
    </w:pPr>
  </w:style>
  <w:style w:type="paragraph" w:styleId="ListContinue3">
    <w:name w:val="List Continue 3"/>
    <w:basedOn w:val="Normal"/>
    <w:uiPriority w:val="99"/>
    <w:semiHidden/>
    <w:rsid w:val="000B21E9"/>
    <w:pPr>
      <w:spacing w:after="120"/>
      <w:ind w:left="849"/>
      <w:contextualSpacing/>
    </w:pPr>
  </w:style>
  <w:style w:type="paragraph" w:styleId="ListContinue4">
    <w:name w:val="List Continue 4"/>
    <w:basedOn w:val="Normal"/>
    <w:uiPriority w:val="99"/>
    <w:semiHidden/>
    <w:rsid w:val="000B21E9"/>
    <w:pPr>
      <w:spacing w:after="120"/>
      <w:ind w:left="1132"/>
      <w:contextualSpacing/>
    </w:pPr>
  </w:style>
  <w:style w:type="paragraph" w:styleId="ListContinue5">
    <w:name w:val="List Continue 5"/>
    <w:basedOn w:val="Normal"/>
    <w:uiPriority w:val="99"/>
    <w:semiHidden/>
    <w:rsid w:val="000B21E9"/>
    <w:pPr>
      <w:spacing w:after="120"/>
      <w:ind w:left="1415"/>
      <w:contextualSpacing/>
    </w:pPr>
  </w:style>
  <w:style w:type="paragraph" w:styleId="ListNumber2">
    <w:name w:val="List Number 2"/>
    <w:basedOn w:val="Normal"/>
    <w:rsid w:val="001D0170"/>
    <w:pPr>
      <w:numPr>
        <w:ilvl w:val="2"/>
        <w:numId w:val="18"/>
      </w:numPr>
    </w:pPr>
  </w:style>
  <w:style w:type="paragraph" w:styleId="ListNumber4">
    <w:name w:val="List Number 4"/>
    <w:basedOn w:val="Normal"/>
    <w:rsid w:val="001D0170"/>
    <w:pPr>
      <w:numPr>
        <w:ilvl w:val="4"/>
        <w:numId w:val="18"/>
      </w:numPr>
    </w:pPr>
  </w:style>
  <w:style w:type="paragraph" w:styleId="ListNumber5">
    <w:name w:val="List Number 5"/>
    <w:basedOn w:val="Normal"/>
    <w:rsid w:val="001D0170"/>
    <w:pPr>
      <w:numPr>
        <w:ilvl w:val="5"/>
        <w:numId w:val="18"/>
      </w:numPr>
    </w:pPr>
  </w:style>
  <w:style w:type="paragraph" w:styleId="MacroText">
    <w:name w:val="macro"/>
    <w:link w:val="MacroTextChar"/>
    <w:uiPriority w:val="99"/>
    <w:semiHidden/>
    <w:rsid w:val="000B21E9"/>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ascii="Consolas" w:eastAsia="Times New Roman" w:hAnsi="Consolas" w:cs="Consolas"/>
      <w:sz w:val="20"/>
      <w:szCs w:val="20"/>
    </w:rPr>
  </w:style>
  <w:style w:type="character" w:customStyle="1" w:styleId="MacroTextChar">
    <w:name w:val="Macro Text Char"/>
    <w:basedOn w:val="DefaultParagraphFont"/>
    <w:link w:val="MacroText"/>
    <w:uiPriority w:val="99"/>
    <w:semiHidden/>
    <w:rsid w:val="000B21E9"/>
    <w:rPr>
      <w:rFonts w:ascii="Consolas" w:eastAsia="Times New Roman" w:hAnsi="Consolas" w:cs="Consolas"/>
      <w:sz w:val="20"/>
      <w:szCs w:val="20"/>
    </w:rPr>
  </w:style>
  <w:style w:type="table" w:styleId="MediumGrid1">
    <w:name w:val="Medium Grid 1"/>
    <w:basedOn w:val="TableNormal"/>
    <w:uiPriority w:val="67"/>
    <w:rsid w:val="000B21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B21E9"/>
    <w:pPr>
      <w:spacing w:after="0" w:line="240" w:lineRule="auto"/>
    </w:pPr>
    <w:tblPr>
      <w:tblStyleRowBandSize w:val="1"/>
      <w:tblStyleColBandSize w:val="1"/>
      <w:tblInd w:w="0" w:type="dxa"/>
      <w:tblBorders>
        <w:top w:val="single" w:sz="8" w:space="0" w:color="00D2FD" w:themeColor="accent1" w:themeTint="BF"/>
        <w:left w:val="single" w:sz="8" w:space="0" w:color="00D2FD" w:themeColor="accent1" w:themeTint="BF"/>
        <w:bottom w:val="single" w:sz="8" w:space="0" w:color="00D2FD" w:themeColor="accent1" w:themeTint="BF"/>
        <w:right w:val="single" w:sz="8" w:space="0" w:color="00D2FD" w:themeColor="accent1" w:themeTint="BF"/>
        <w:insideH w:val="single" w:sz="8" w:space="0" w:color="00D2FD" w:themeColor="accent1" w:themeTint="BF"/>
        <w:insideV w:val="single" w:sz="8" w:space="0" w:color="00D2FD" w:themeColor="accent1" w:themeTint="BF"/>
      </w:tblBorders>
      <w:tblCellMar>
        <w:top w:w="0" w:type="dxa"/>
        <w:left w:w="108" w:type="dxa"/>
        <w:bottom w:w="0" w:type="dxa"/>
        <w:right w:w="108" w:type="dxa"/>
      </w:tblCellMar>
    </w:tblPr>
    <w:tcPr>
      <w:shd w:val="clear" w:color="auto" w:fill="AAF0FF" w:themeFill="accent1" w:themeFillTint="3F"/>
    </w:tcPr>
    <w:tblStylePr w:type="firstRow">
      <w:rPr>
        <w:b/>
        <w:bCs/>
      </w:rPr>
    </w:tblStylePr>
    <w:tblStylePr w:type="lastRow">
      <w:rPr>
        <w:b/>
        <w:bCs/>
      </w:rPr>
      <w:tblPr/>
      <w:tcPr>
        <w:tcBorders>
          <w:top w:val="single" w:sz="18" w:space="0" w:color="00D2FD" w:themeColor="accent1" w:themeTint="BF"/>
        </w:tcBorders>
      </w:tcPr>
    </w:tblStylePr>
    <w:tblStylePr w:type="firstCol">
      <w:rPr>
        <w:b/>
        <w:bCs/>
      </w:rPr>
    </w:tblStylePr>
    <w:tblStylePr w:type="lastCol">
      <w:rPr>
        <w:b/>
        <w:bCs/>
      </w:rPr>
    </w:tblStylePr>
    <w:tblStylePr w:type="band1Vert">
      <w:tblPr/>
      <w:tcPr>
        <w:shd w:val="clear" w:color="auto" w:fill="54E2FF" w:themeFill="accent1" w:themeFillTint="7F"/>
      </w:tcPr>
    </w:tblStylePr>
    <w:tblStylePr w:type="band1Horz">
      <w:tblPr/>
      <w:tcPr>
        <w:shd w:val="clear" w:color="auto" w:fill="54E2FF" w:themeFill="accent1" w:themeFillTint="7F"/>
      </w:tcPr>
    </w:tblStylePr>
  </w:style>
  <w:style w:type="table" w:styleId="MediumGrid1-Accent2">
    <w:name w:val="Medium Grid 1 Accent 2"/>
    <w:basedOn w:val="TableNormal"/>
    <w:uiPriority w:val="67"/>
    <w:rsid w:val="000B21E9"/>
    <w:pPr>
      <w:spacing w:after="0" w:line="240" w:lineRule="auto"/>
    </w:pPr>
    <w:tblPr>
      <w:tblStyleRowBandSize w:val="1"/>
      <w:tblStyleColBandSize w:val="1"/>
      <w:tblInd w:w="0" w:type="dxa"/>
      <w:tblBorders>
        <w:top w:val="single" w:sz="8" w:space="0" w:color="B2E3E6" w:themeColor="accent2" w:themeTint="BF"/>
        <w:left w:val="single" w:sz="8" w:space="0" w:color="B2E3E6" w:themeColor="accent2" w:themeTint="BF"/>
        <w:bottom w:val="single" w:sz="8" w:space="0" w:color="B2E3E6" w:themeColor="accent2" w:themeTint="BF"/>
        <w:right w:val="single" w:sz="8" w:space="0" w:color="B2E3E6" w:themeColor="accent2" w:themeTint="BF"/>
        <w:insideH w:val="single" w:sz="8" w:space="0" w:color="B2E3E6" w:themeColor="accent2" w:themeTint="BF"/>
        <w:insideV w:val="single" w:sz="8" w:space="0" w:color="B2E3E6" w:themeColor="accent2" w:themeTint="BF"/>
      </w:tblBorders>
      <w:tblCellMar>
        <w:top w:w="0" w:type="dxa"/>
        <w:left w:w="108" w:type="dxa"/>
        <w:bottom w:w="0" w:type="dxa"/>
        <w:right w:w="108" w:type="dxa"/>
      </w:tblCellMar>
    </w:tblPr>
    <w:tcPr>
      <w:shd w:val="clear" w:color="auto" w:fill="E5F6F6" w:themeFill="accent2" w:themeFillTint="3F"/>
    </w:tcPr>
    <w:tblStylePr w:type="firstRow">
      <w:rPr>
        <w:b/>
        <w:bCs/>
      </w:rPr>
    </w:tblStylePr>
    <w:tblStylePr w:type="lastRow">
      <w:rPr>
        <w:b/>
        <w:bCs/>
      </w:rPr>
      <w:tblPr/>
      <w:tcPr>
        <w:tcBorders>
          <w:top w:val="single" w:sz="18" w:space="0" w:color="B2E3E6" w:themeColor="accent2" w:themeTint="BF"/>
        </w:tcBorders>
      </w:tcPr>
    </w:tblStylePr>
    <w:tblStylePr w:type="firstCol">
      <w:rPr>
        <w:b/>
        <w:bCs/>
      </w:rPr>
    </w:tblStylePr>
    <w:tblStylePr w:type="lastCol">
      <w:rPr>
        <w:b/>
        <w:bCs/>
      </w:rPr>
    </w:tblStylePr>
    <w:tblStylePr w:type="band1Vert">
      <w:tblPr/>
      <w:tcPr>
        <w:shd w:val="clear" w:color="auto" w:fill="CCEDEE" w:themeFill="accent2" w:themeFillTint="7F"/>
      </w:tcPr>
    </w:tblStylePr>
    <w:tblStylePr w:type="band1Horz">
      <w:tblPr/>
      <w:tcPr>
        <w:shd w:val="clear" w:color="auto" w:fill="CCEDEE" w:themeFill="accent2" w:themeFillTint="7F"/>
      </w:tcPr>
    </w:tblStylePr>
  </w:style>
  <w:style w:type="table" w:styleId="MediumGrid1-Accent3">
    <w:name w:val="Medium Grid 1 Accent 3"/>
    <w:basedOn w:val="TableNormal"/>
    <w:uiPriority w:val="67"/>
    <w:rsid w:val="000B21E9"/>
    <w:pPr>
      <w:spacing w:after="0" w:line="240" w:lineRule="auto"/>
    </w:pPr>
    <w:tblPr>
      <w:tblStyleRowBandSize w:val="1"/>
      <w:tblStyleColBandSize w:val="1"/>
      <w:tblInd w:w="0" w:type="dxa"/>
      <w:tblBorders>
        <w:top w:val="single" w:sz="8" w:space="0" w:color="DAEDF2" w:themeColor="accent3" w:themeTint="BF"/>
        <w:left w:val="single" w:sz="8" w:space="0" w:color="DAEDF2" w:themeColor="accent3" w:themeTint="BF"/>
        <w:bottom w:val="single" w:sz="8" w:space="0" w:color="DAEDF2" w:themeColor="accent3" w:themeTint="BF"/>
        <w:right w:val="single" w:sz="8" w:space="0" w:color="DAEDF2" w:themeColor="accent3" w:themeTint="BF"/>
        <w:insideH w:val="single" w:sz="8" w:space="0" w:color="DAEDF2" w:themeColor="accent3" w:themeTint="BF"/>
        <w:insideV w:val="single" w:sz="8" w:space="0" w:color="DAEDF2" w:themeColor="accent3" w:themeTint="BF"/>
      </w:tblBorders>
      <w:tblCellMar>
        <w:top w:w="0" w:type="dxa"/>
        <w:left w:w="108" w:type="dxa"/>
        <w:bottom w:w="0" w:type="dxa"/>
        <w:right w:w="108" w:type="dxa"/>
      </w:tblCellMar>
    </w:tblPr>
    <w:tcPr>
      <w:shd w:val="clear" w:color="auto" w:fill="F2F9FA" w:themeFill="accent3" w:themeFillTint="3F"/>
    </w:tcPr>
    <w:tblStylePr w:type="firstRow">
      <w:rPr>
        <w:b/>
        <w:bCs/>
      </w:rPr>
    </w:tblStylePr>
    <w:tblStylePr w:type="lastRow">
      <w:rPr>
        <w:b/>
        <w:bCs/>
      </w:rPr>
      <w:tblPr/>
      <w:tcPr>
        <w:tcBorders>
          <w:top w:val="single" w:sz="18" w:space="0" w:color="DAEDF2" w:themeColor="accent3" w:themeTint="BF"/>
        </w:tcBorders>
      </w:tcPr>
    </w:tblStylePr>
    <w:tblStylePr w:type="firstCol">
      <w:rPr>
        <w:b/>
        <w:bCs/>
      </w:rPr>
    </w:tblStylePr>
    <w:tblStylePr w:type="lastCol">
      <w:rPr>
        <w:b/>
        <w:bCs/>
      </w:rPr>
    </w:tblStylePr>
    <w:tblStylePr w:type="band1Vert">
      <w:tblPr/>
      <w:tcPr>
        <w:shd w:val="clear" w:color="auto" w:fill="E6F3F6" w:themeFill="accent3" w:themeFillTint="7F"/>
      </w:tcPr>
    </w:tblStylePr>
    <w:tblStylePr w:type="band1Horz">
      <w:tblPr/>
      <w:tcPr>
        <w:shd w:val="clear" w:color="auto" w:fill="E6F3F6" w:themeFill="accent3" w:themeFillTint="7F"/>
      </w:tcPr>
    </w:tblStylePr>
  </w:style>
  <w:style w:type="table" w:styleId="MediumGrid1-Accent4">
    <w:name w:val="Medium Grid 1 Accent 4"/>
    <w:basedOn w:val="TableNormal"/>
    <w:uiPriority w:val="67"/>
    <w:rsid w:val="000B21E9"/>
    <w:pPr>
      <w:spacing w:after="0" w:line="240" w:lineRule="auto"/>
    </w:pPr>
    <w:tblPr>
      <w:tblStyleRowBandSize w:val="1"/>
      <w:tblStyleColBandSize w:val="1"/>
      <w:tblInd w:w="0" w:type="dxa"/>
      <w:tblBorders>
        <w:top w:val="single" w:sz="8" w:space="0" w:color="00D2FD" w:themeColor="accent4" w:themeTint="BF"/>
        <w:left w:val="single" w:sz="8" w:space="0" w:color="00D2FD" w:themeColor="accent4" w:themeTint="BF"/>
        <w:bottom w:val="single" w:sz="8" w:space="0" w:color="00D2FD" w:themeColor="accent4" w:themeTint="BF"/>
        <w:right w:val="single" w:sz="8" w:space="0" w:color="00D2FD" w:themeColor="accent4" w:themeTint="BF"/>
        <w:insideH w:val="single" w:sz="8" w:space="0" w:color="00D2FD" w:themeColor="accent4" w:themeTint="BF"/>
        <w:insideV w:val="single" w:sz="8" w:space="0" w:color="00D2FD" w:themeColor="accent4" w:themeTint="BF"/>
      </w:tblBorders>
      <w:tblCellMar>
        <w:top w:w="0" w:type="dxa"/>
        <w:left w:w="108" w:type="dxa"/>
        <w:bottom w:w="0" w:type="dxa"/>
        <w:right w:w="108" w:type="dxa"/>
      </w:tblCellMar>
    </w:tblPr>
    <w:tcPr>
      <w:shd w:val="clear" w:color="auto" w:fill="AAF0FF" w:themeFill="accent4" w:themeFillTint="3F"/>
    </w:tcPr>
    <w:tblStylePr w:type="firstRow">
      <w:rPr>
        <w:b/>
        <w:bCs/>
      </w:rPr>
    </w:tblStylePr>
    <w:tblStylePr w:type="lastRow">
      <w:rPr>
        <w:b/>
        <w:bCs/>
      </w:rPr>
      <w:tblPr/>
      <w:tcPr>
        <w:tcBorders>
          <w:top w:val="single" w:sz="18" w:space="0" w:color="00D2FD" w:themeColor="accent4" w:themeTint="BF"/>
        </w:tcBorders>
      </w:tcPr>
    </w:tblStylePr>
    <w:tblStylePr w:type="firstCol">
      <w:rPr>
        <w:b/>
        <w:bCs/>
      </w:rPr>
    </w:tblStylePr>
    <w:tblStylePr w:type="lastCol">
      <w:rPr>
        <w:b/>
        <w:bCs/>
      </w:rPr>
    </w:tblStylePr>
    <w:tblStylePr w:type="band1Vert">
      <w:tblPr/>
      <w:tcPr>
        <w:shd w:val="clear" w:color="auto" w:fill="54E2FF" w:themeFill="accent4" w:themeFillTint="7F"/>
      </w:tcPr>
    </w:tblStylePr>
    <w:tblStylePr w:type="band1Horz">
      <w:tblPr/>
      <w:tcPr>
        <w:shd w:val="clear" w:color="auto" w:fill="54E2FF" w:themeFill="accent4" w:themeFillTint="7F"/>
      </w:tcPr>
    </w:tblStylePr>
  </w:style>
  <w:style w:type="table" w:styleId="MediumGrid1-Accent5">
    <w:name w:val="Medium Grid 1 Accent 5"/>
    <w:basedOn w:val="TableNormal"/>
    <w:uiPriority w:val="67"/>
    <w:rsid w:val="000B21E9"/>
    <w:pPr>
      <w:spacing w:after="0" w:line="240" w:lineRule="auto"/>
    </w:pPr>
    <w:tblPr>
      <w:tblStyleRowBandSize w:val="1"/>
      <w:tblStyleColBandSize w:val="1"/>
      <w:tblInd w:w="0" w:type="dxa"/>
      <w:tblBorders>
        <w:top w:val="single" w:sz="8" w:space="0" w:color="949494" w:themeColor="accent5" w:themeTint="BF"/>
        <w:left w:val="single" w:sz="8" w:space="0" w:color="949494" w:themeColor="accent5" w:themeTint="BF"/>
        <w:bottom w:val="single" w:sz="8" w:space="0" w:color="949494" w:themeColor="accent5" w:themeTint="BF"/>
        <w:right w:val="single" w:sz="8" w:space="0" w:color="949494" w:themeColor="accent5" w:themeTint="BF"/>
        <w:insideH w:val="single" w:sz="8" w:space="0" w:color="949494" w:themeColor="accent5" w:themeTint="BF"/>
        <w:insideV w:val="single" w:sz="8" w:space="0" w:color="949494" w:themeColor="accent5" w:themeTint="BF"/>
      </w:tblBorders>
      <w:tblCellMar>
        <w:top w:w="0" w:type="dxa"/>
        <w:left w:w="108" w:type="dxa"/>
        <w:bottom w:w="0" w:type="dxa"/>
        <w:right w:w="108" w:type="dxa"/>
      </w:tblCellMar>
    </w:tblPr>
    <w:tcPr>
      <w:shd w:val="clear" w:color="auto" w:fill="DBDBDB" w:themeFill="accent5" w:themeFillTint="3F"/>
    </w:tcPr>
    <w:tblStylePr w:type="firstRow">
      <w:rPr>
        <w:b/>
        <w:bCs/>
      </w:rPr>
    </w:tblStylePr>
    <w:tblStylePr w:type="lastRow">
      <w:rPr>
        <w:b/>
        <w:bCs/>
      </w:rPr>
      <w:tblPr/>
      <w:tcPr>
        <w:tcBorders>
          <w:top w:val="single" w:sz="18" w:space="0" w:color="949494" w:themeColor="accent5" w:themeTint="BF"/>
        </w:tcBorders>
      </w:tcPr>
    </w:tblStylePr>
    <w:tblStylePr w:type="firstCol">
      <w:rPr>
        <w:b/>
        <w:bCs/>
      </w:rPr>
    </w:tblStylePr>
    <w:tblStylePr w:type="lastCol">
      <w:rPr>
        <w:b/>
        <w:bCs/>
      </w:rPr>
    </w:tblStylePr>
    <w:tblStylePr w:type="band1Vert">
      <w:tblPr/>
      <w:tcPr>
        <w:shd w:val="clear" w:color="auto" w:fill="B8B8B8" w:themeFill="accent5" w:themeFillTint="7F"/>
      </w:tcPr>
    </w:tblStylePr>
    <w:tblStylePr w:type="band1Horz">
      <w:tblPr/>
      <w:tcPr>
        <w:shd w:val="clear" w:color="auto" w:fill="B8B8B8" w:themeFill="accent5" w:themeFillTint="7F"/>
      </w:tcPr>
    </w:tblStylePr>
  </w:style>
  <w:style w:type="table" w:styleId="MediumGrid1-Accent6">
    <w:name w:val="Medium Grid 1 Accent 6"/>
    <w:basedOn w:val="TableNormal"/>
    <w:uiPriority w:val="67"/>
    <w:rsid w:val="000B21E9"/>
    <w:pPr>
      <w:spacing w:after="0" w:line="240" w:lineRule="auto"/>
    </w:pPr>
    <w:tblPr>
      <w:tblStyleRowBandSize w:val="1"/>
      <w:tblStyleColBandSize w:val="1"/>
      <w:tblInd w:w="0" w:type="dxa"/>
      <w:tblBorders>
        <w:top w:val="single" w:sz="8" w:space="0" w:color="E4E4E4" w:themeColor="accent6" w:themeTint="BF"/>
        <w:left w:val="single" w:sz="8" w:space="0" w:color="E4E4E4" w:themeColor="accent6" w:themeTint="BF"/>
        <w:bottom w:val="single" w:sz="8" w:space="0" w:color="E4E4E4" w:themeColor="accent6" w:themeTint="BF"/>
        <w:right w:val="single" w:sz="8" w:space="0" w:color="E4E4E4" w:themeColor="accent6" w:themeTint="BF"/>
        <w:insideH w:val="single" w:sz="8" w:space="0" w:color="E4E4E4" w:themeColor="accent6" w:themeTint="BF"/>
        <w:insideV w:val="single" w:sz="8" w:space="0" w:color="E4E4E4" w:themeColor="accent6" w:themeTint="BF"/>
      </w:tblBorders>
      <w:tblCellMar>
        <w:top w:w="0" w:type="dxa"/>
        <w:left w:w="108" w:type="dxa"/>
        <w:bottom w:w="0" w:type="dxa"/>
        <w:right w:w="108" w:type="dxa"/>
      </w:tblCellMar>
    </w:tblPr>
    <w:tcPr>
      <w:shd w:val="clear" w:color="auto" w:fill="F6F6F6" w:themeFill="accent6" w:themeFillTint="3F"/>
    </w:tcPr>
    <w:tblStylePr w:type="firstRow">
      <w:rPr>
        <w:b/>
        <w:bCs/>
      </w:rPr>
    </w:tblStylePr>
    <w:tblStylePr w:type="lastRow">
      <w:rPr>
        <w:b/>
        <w:bCs/>
      </w:rPr>
      <w:tblPr/>
      <w:tcPr>
        <w:tcBorders>
          <w:top w:val="single" w:sz="18" w:space="0" w:color="E4E4E4" w:themeColor="accent6" w:themeTint="BF"/>
        </w:tcBorders>
      </w:tcPr>
    </w:tblStylePr>
    <w:tblStylePr w:type="firstCol">
      <w:rPr>
        <w:b/>
        <w:bCs/>
      </w:rPr>
    </w:tblStylePr>
    <w:tblStylePr w:type="lastCol">
      <w:rPr>
        <w:b/>
        <w:bCs/>
      </w:rPr>
    </w:tblStylePr>
    <w:tblStylePr w:type="band1Vert">
      <w:tblPr/>
      <w:tcPr>
        <w:shd w:val="clear" w:color="auto" w:fill="EDEDED" w:themeFill="accent6" w:themeFillTint="7F"/>
      </w:tcPr>
    </w:tblStylePr>
    <w:tblStylePr w:type="band1Horz">
      <w:tblPr/>
      <w:tcPr>
        <w:shd w:val="clear" w:color="auto" w:fill="EDEDED" w:themeFill="accent6" w:themeFillTint="7F"/>
      </w:tcPr>
    </w:tblStylePr>
  </w:style>
  <w:style w:type="table" w:styleId="MediumGrid2">
    <w:name w:val="Medium Grid 2"/>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8CA8" w:themeColor="accent1"/>
        <w:left w:val="single" w:sz="8" w:space="0" w:color="008CA8" w:themeColor="accent1"/>
        <w:bottom w:val="single" w:sz="8" w:space="0" w:color="008CA8" w:themeColor="accent1"/>
        <w:right w:val="single" w:sz="8" w:space="0" w:color="008CA8" w:themeColor="accent1"/>
        <w:insideH w:val="single" w:sz="8" w:space="0" w:color="008CA8" w:themeColor="accent1"/>
        <w:insideV w:val="single" w:sz="8" w:space="0" w:color="008CA8" w:themeColor="accent1"/>
      </w:tblBorders>
      <w:tblCellMar>
        <w:top w:w="0" w:type="dxa"/>
        <w:left w:w="108" w:type="dxa"/>
        <w:bottom w:w="0" w:type="dxa"/>
        <w:right w:w="108" w:type="dxa"/>
      </w:tblCellMar>
    </w:tblPr>
    <w:tcPr>
      <w:shd w:val="clear" w:color="auto" w:fill="AAF0FF" w:themeFill="accent1" w:themeFillTint="3F"/>
    </w:tcPr>
    <w:tblStylePr w:type="firstRow">
      <w:rPr>
        <w:b/>
        <w:bCs/>
        <w:color w:val="000000" w:themeColor="text1"/>
      </w:rPr>
      <w:tblPr/>
      <w:tcPr>
        <w:shd w:val="clear" w:color="auto" w:fill="DDF9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3FF" w:themeFill="accent1" w:themeFillTint="33"/>
      </w:tcPr>
    </w:tblStylePr>
    <w:tblStylePr w:type="band1Vert">
      <w:tblPr/>
      <w:tcPr>
        <w:shd w:val="clear" w:color="auto" w:fill="54E2FF" w:themeFill="accent1" w:themeFillTint="7F"/>
      </w:tcPr>
    </w:tblStylePr>
    <w:tblStylePr w:type="band1Horz">
      <w:tblPr/>
      <w:tcPr>
        <w:tcBorders>
          <w:insideH w:val="single" w:sz="6" w:space="0" w:color="008CA8" w:themeColor="accent1"/>
          <w:insideV w:val="single" w:sz="6" w:space="0" w:color="008CA8" w:themeColor="accent1"/>
        </w:tcBorders>
        <w:shd w:val="clear" w:color="auto" w:fill="54E2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9DBDE" w:themeColor="accent2"/>
        <w:left w:val="single" w:sz="8" w:space="0" w:color="99DBDE" w:themeColor="accent2"/>
        <w:bottom w:val="single" w:sz="8" w:space="0" w:color="99DBDE" w:themeColor="accent2"/>
        <w:right w:val="single" w:sz="8" w:space="0" w:color="99DBDE" w:themeColor="accent2"/>
        <w:insideH w:val="single" w:sz="8" w:space="0" w:color="99DBDE" w:themeColor="accent2"/>
        <w:insideV w:val="single" w:sz="8" w:space="0" w:color="99DBDE" w:themeColor="accent2"/>
      </w:tblBorders>
      <w:tblCellMar>
        <w:top w:w="0" w:type="dxa"/>
        <w:left w:w="108" w:type="dxa"/>
        <w:bottom w:w="0" w:type="dxa"/>
        <w:right w:w="108" w:type="dxa"/>
      </w:tblCellMar>
    </w:tblPr>
    <w:tcPr>
      <w:shd w:val="clear" w:color="auto" w:fill="E5F6F6" w:themeFill="accent2" w:themeFillTint="3F"/>
    </w:tcPr>
    <w:tblStylePr w:type="firstRow">
      <w:rPr>
        <w:b/>
        <w:bCs/>
        <w:color w:val="000000" w:themeColor="text1"/>
      </w:rPr>
      <w:tblPr/>
      <w:tcPr>
        <w:shd w:val="clear" w:color="auto" w:fill="F4FB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F8" w:themeFill="accent2" w:themeFillTint="33"/>
      </w:tcPr>
    </w:tblStylePr>
    <w:tblStylePr w:type="band1Vert">
      <w:tblPr/>
      <w:tcPr>
        <w:shd w:val="clear" w:color="auto" w:fill="CCEDEE" w:themeFill="accent2" w:themeFillTint="7F"/>
      </w:tcPr>
    </w:tblStylePr>
    <w:tblStylePr w:type="band1Horz">
      <w:tblPr/>
      <w:tcPr>
        <w:tcBorders>
          <w:insideH w:val="single" w:sz="6" w:space="0" w:color="99DBDE" w:themeColor="accent2"/>
          <w:insideV w:val="single" w:sz="6" w:space="0" w:color="99DBDE" w:themeColor="accent2"/>
        </w:tcBorders>
        <w:shd w:val="clear" w:color="auto" w:fill="CCEDE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EE8EE" w:themeColor="accent3"/>
        <w:left w:val="single" w:sz="8" w:space="0" w:color="CEE8EE" w:themeColor="accent3"/>
        <w:bottom w:val="single" w:sz="8" w:space="0" w:color="CEE8EE" w:themeColor="accent3"/>
        <w:right w:val="single" w:sz="8" w:space="0" w:color="CEE8EE" w:themeColor="accent3"/>
        <w:insideH w:val="single" w:sz="8" w:space="0" w:color="CEE8EE" w:themeColor="accent3"/>
        <w:insideV w:val="single" w:sz="8" w:space="0" w:color="CEE8EE" w:themeColor="accent3"/>
      </w:tblBorders>
      <w:tblCellMar>
        <w:top w:w="0" w:type="dxa"/>
        <w:left w:w="108" w:type="dxa"/>
        <w:bottom w:w="0" w:type="dxa"/>
        <w:right w:w="108" w:type="dxa"/>
      </w:tblCellMar>
    </w:tblPr>
    <w:tcPr>
      <w:shd w:val="clear" w:color="auto" w:fill="F2F9FA" w:themeFill="accent3" w:themeFillTint="3F"/>
    </w:tcPr>
    <w:tblStylePr w:type="firstRow">
      <w:rPr>
        <w:b/>
        <w:bCs/>
        <w:color w:val="000000" w:themeColor="text1"/>
      </w:rPr>
      <w:tblPr/>
      <w:tcPr>
        <w:shd w:val="clear" w:color="auto" w:fill="FA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AFB" w:themeFill="accent3" w:themeFillTint="33"/>
      </w:tcPr>
    </w:tblStylePr>
    <w:tblStylePr w:type="band1Vert">
      <w:tblPr/>
      <w:tcPr>
        <w:shd w:val="clear" w:color="auto" w:fill="E6F3F6" w:themeFill="accent3" w:themeFillTint="7F"/>
      </w:tcPr>
    </w:tblStylePr>
    <w:tblStylePr w:type="band1Horz">
      <w:tblPr/>
      <w:tcPr>
        <w:tcBorders>
          <w:insideH w:val="single" w:sz="6" w:space="0" w:color="CEE8EE" w:themeColor="accent3"/>
          <w:insideV w:val="single" w:sz="6" w:space="0" w:color="CEE8EE" w:themeColor="accent3"/>
        </w:tcBorders>
        <w:shd w:val="clear" w:color="auto" w:fill="E6F3F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8CA8" w:themeColor="accent4"/>
        <w:left w:val="single" w:sz="8" w:space="0" w:color="008CA8" w:themeColor="accent4"/>
        <w:bottom w:val="single" w:sz="8" w:space="0" w:color="008CA8" w:themeColor="accent4"/>
        <w:right w:val="single" w:sz="8" w:space="0" w:color="008CA8" w:themeColor="accent4"/>
        <w:insideH w:val="single" w:sz="8" w:space="0" w:color="008CA8" w:themeColor="accent4"/>
        <w:insideV w:val="single" w:sz="8" w:space="0" w:color="008CA8" w:themeColor="accent4"/>
      </w:tblBorders>
      <w:tblCellMar>
        <w:top w:w="0" w:type="dxa"/>
        <w:left w:w="108" w:type="dxa"/>
        <w:bottom w:w="0" w:type="dxa"/>
        <w:right w:w="108" w:type="dxa"/>
      </w:tblCellMar>
    </w:tblPr>
    <w:tcPr>
      <w:shd w:val="clear" w:color="auto" w:fill="AAF0FF" w:themeFill="accent4" w:themeFillTint="3F"/>
    </w:tcPr>
    <w:tblStylePr w:type="firstRow">
      <w:rPr>
        <w:b/>
        <w:bCs/>
        <w:color w:val="000000" w:themeColor="text1"/>
      </w:rPr>
      <w:tblPr/>
      <w:tcPr>
        <w:shd w:val="clear" w:color="auto" w:fill="DDF9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3FF" w:themeFill="accent4" w:themeFillTint="33"/>
      </w:tcPr>
    </w:tblStylePr>
    <w:tblStylePr w:type="band1Vert">
      <w:tblPr/>
      <w:tcPr>
        <w:shd w:val="clear" w:color="auto" w:fill="54E2FF" w:themeFill="accent4" w:themeFillTint="7F"/>
      </w:tcPr>
    </w:tblStylePr>
    <w:tblStylePr w:type="band1Horz">
      <w:tblPr/>
      <w:tcPr>
        <w:tcBorders>
          <w:insideH w:val="single" w:sz="6" w:space="0" w:color="008CA8" w:themeColor="accent4"/>
          <w:insideV w:val="single" w:sz="6" w:space="0" w:color="008CA8" w:themeColor="accent4"/>
        </w:tcBorders>
        <w:shd w:val="clear" w:color="auto" w:fill="54E2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17171" w:themeColor="accent5"/>
        <w:left w:val="single" w:sz="8" w:space="0" w:color="717171" w:themeColor="accent5"/>
        <w:bottom w:val="single" w:sz="8" w:space="0" w:color="717171" w:themeColor="accent5"/>
        <w:right w:val="single" w:sz="8" w:space="0" w:color="717171" w:themeColor="accent5"/>
        <w:insideH w:val="single" w:sz="8" w:space="0" w:color="717171" w:themeColor="accent5"/>
        <w:insideV w:val="single" w:sz="8" w:space="0" w:color="717171" w:themeColor="accent5"/>
      </w:tblBorders>
      <w:tblCellMar>
        <w:top w:w="0" w:type="dxa"/>
        <w:left w:w="108" w:type="dxa"/>
        <w:bottom w:w="0" w:type="dxa"/>
        <w:right w:w="108" w:type="dxa"/>
      </w:tblCellMar>
    </w:tblPr>
    <w:tcPr>
      <w:shd w:val="clear" w:color="auto" w:fill="DBDBDB" w:themeFill="accent5" w:themeFillTint="3F"/>
    </w:tcPr>
    <w:tblStylePr w:type="firstRow">
      <w:rPr>
        <w:b/>
        <w:bCs/>
        <w:color w:val="000000" w:themeColor="text1"/>
      </w:rPr>
      <w:tblPr/>
      <w:tcPr>
        <w:shd w:val="clear" w:color="auto" w:fill="F1F1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2" w:themeFill="accent5" w:themeFillTint="33"/>
      </w:tcPr>
    </w:tblStylePr>
    <w:tblStylePr w:type="band1Vert">
      <w:tblPr/>
      <w:tcPr>
        <w:shd w:val="clear" w:color="auto" w:fill="B8B8B8" w:themeFill="accent5" w:themeFillTint="7F"/>
      </w:tcPr>
    </w:tblStylePr>
    <w:tblStylePr w:type="band1Horz">
      <w:tblPr/>
      <w:tcPr>
        <w:tcBorders>
          <w:insideH w:val="single" w:sz="6" w:space="0" w:color="717171" w:themeColor="accent5"/>
          <w:insideV w:val="single" w:sz="6" w:space="0" w:color="717171" w:themeColor="accent5"/>
        </w:tcBorders>
        <w:shd w:val="clear" w:color="auto" w:fill="B8B8B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CDCDC" w:themeColor="accent6"/>
        <w:left w:val="single" w:sz="8" w:space="0" w:color="DCDCDC" w:themeColor="accent6"/>
        <w:bottom w:val="single" w:sz="8" w:space="0" w:color="DCDCDC" w:themeColor="accent6"/>
        <w:right w:val="single" w:sz="8" w:space="0" w:color="DCDCDC" w:themeColor="accent6"/>
        <w:insideH w:val="single" w:sz="8" w:space="0" w:color="DCDCDC" w:themeColor="accent6"/>
        <w:insideV w:val="single" w:sz="8" w:space="0" w:color="DCDCDC" w:themeColor="accent6"/>
      </w:tblBorders>
      <w:tblCellMar>
        <w:top w:w="0" w:type="dxa"/>
        <w:left w:w="108" w:type="dxa"/>
        <w:bottom w:w="0" w:type="dxa"/>
        <w:right w:w="108" w:type="dxa"/>
      </w:tblCellMar>
    </w:tblPr>
    <w:tcPr>
      <w:shd w:val="clear" w:color="auto" w:fill="F6F6F6" w:themeFill="accent6" w:themeFillTint="3F"/>
    </w:tcPr>
    <w:tblStylePr w:type="firstRow">
      <w:rPr>
        <w:b/>
        <w:bCs/>
        <w:color w:val="000000" w:themeColor="text1"/>
      </w:rPr>
      <w:tblPr/>
      <w:tcPr>
        <w:shd w:val="clear" w:color="auto" w:fill="FBFB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6" w:themeFillTint="33"/>
      </w:tcPr>
    </w:tblStylePr>
    <w:tblStylePr w:type="band1Vert">
      <w:tblPr/>
      <w:tcPr>
        <w:shd w:val="clear" w:color="auto" w:fill="EDEDED" w:themeFill="accent6" w:themeFillTint="7F"/>
      </w:tcPr>
    </w:tblStylePr>
    <w:tblStylePr w:type="band1Horz">
      <w:tblPr/>
      <w:tcPr>
        <w:tcBorders>
          <w:insideH w:val="single" w:sz="6" w:space="0" w:color="DCDCDC" w:themeColor="accent6"/>
          <w:insideV w:val="single" w:sz="6" w:space="0" w:color="DCDCDC" w:themeColor="accent6"/>
        </w:tcBorders>
        <w:shd w:val="clear" w:color="auto" w:fill="EDED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AF0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CA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CA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CA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CA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E2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E2FF" w:themeFill="accent1" w:themeFillTint="7F"/>
      </w:tcPr>
    </w:tblStylePr>
  </w:style>
  <w:style w:type="table" w:styleId="MediumGrid3-Accent2">
    <w:name w:val="Medium Grid 3 Accent 2"/>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F6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DBD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DBD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DBD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DBD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ED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EDEE" w:themeFill="accent2" w:themeFillTint="7F"/>
      </w:tcPr>
    </w:tblStylePr>
  </w:style>
  <w:style w:type="table" w:styleId="MediumGrid3-Accent3">
    <w:name w:val="Medium Grid 3 Accent 3"/>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9F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EE8E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EE8E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EE8E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EE8E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F3F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F3F6" w:themeFill="accent3" w:themeFillTint="7F"/>
      </w:tcPr>
    </w:tblStylePr>
  </w:style>
  <w:style w:type="table" w:styleId="MediumGrid3-Accent4">
    <w:name w:val="Medium Grid 3 Accent 4"/>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AF0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CA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CA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CA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CA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E2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E2FF" w:themeFill="accent4" w:themeFillTint="7F"/>
      </w:tcPr>
    </w:tblStylePr>
  </w:style>
  <w:style w:type="table" w:styleId="MediumGrid3-Accent5">
    <w:name w:val="Medium Grid 3 Accent 5"/>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DBD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717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717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717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717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B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B8" w:themeFill="accent5" w:themeFillTint="7F"/>
      </w:tcPr>
    </w:tblStylePr>
  </w:style>
  <w:style w:type="table" w:styleId="MediumGrid3-Accent6">
    <w:name w:val="Medium Grid 3 Accent 6"/>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CD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CD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CD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CD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D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DED" w:themeFill="accent6" w:themeFillTint="7F"/>
      </w:tcPr>
    </w:tblStylePr>
  </w:style>
  <w:style w:type="table" w:styleId="MediumList1">
    <w:name w:val="Medium List 1"/>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F2F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008CA8" w:themeColor="accent1"/>
        <w:bottom w:val="single" w:sz="8" w:space="0" w:color="008CA8"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8CA8" w:themeColor="accent1"/>
        </w:tcBorders>
      </w:tcPr>
    </w:tblStylePr>
    <w:tblStylePr w:type="lastRow">
      <w:rPr>
        <w:b/>
        <w:bCs/>
        <w:color w:val="2F2F2F" w:themeColor="text2"/>
      </w:rPr>
      <w:tblPr/>
      <w:tcPr>
        <w:tcBorders>
          <w:top w:val="single" w:sz="8" w:space="0" w:color="008CA8" w:themeColor="accent1"/>
          <w:bottom w:val="single" w:sz="8" w:space="0" w:color="008CA8" w:themeColor="accent1"/>
        </w:tcBorders>
      </w:tcPr>
    </w:tblStylePr>
    <w:tblStylePr w:type="firstCol">
      <w:rPr>
        <w:b/>
        <w:bCs/>
      </w:rPr>
    </w:tblStylePr>
    <w:tblStylePr w:type="lastCol">
      <w:rPr>
        <w:b/>
        <w:bCs/>
      </w:rPr>
      <w:tblPr/>
      <w:tcPr>
        <w:tcBorders>
          <w:top w:val="single" w:sz="8" w:space="0" w:color="008CA8" w:themeColor="accent1"/>
          <w:bottom w:val="single" w:sz="8" w:space="0" w:color="008CA8" w:themeColor="accent1"/>
        </w:tcBorders>
      </w:tcPr>
    </w:tblStylePr>
    <w:tblStylePr w:type="band1Vert">
      <w:tblPr/>
      <w:tcPr>
        <w:shd w:val="clear" w:color="auto" w:fill="AAF0FF" w:themeFill="accent1" w:themeFillTint="3F"/>
      </w:tcPr>
    </w:tblStylePr>
    <w:tblStylePr w:type="band1Horz">
      <w:tblPr/>
      <w:tcPr>
        <w:shd w:val="clear" w:color="auto" w:fill="AAF0FF" w:themeFill="accent1" w:themeFillTint="3F"/>
      </w:tcPr>
    </w:tblStylePr>
  </w:style>
  <w:style w:type="table" w:styleId="MediumList1-Accent2">
    <w:name w:val="Medium List 1 Accent 2"/>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99DBDE" w:themeColor="accent2"/>
        <w:bottom w:val="single" w:sz="8" w:space="0" w:color="99DBD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DBDE" w:themeColor="accent2"/>
        </w:tcBorders>
      </w:tcPr>
    </w:tblStylePr>
    <w:tblStylePr w:type="lastRow">
      <w:rPr>
        <w:b/>
        <w:bCs/>
        <w:color w:val="2F2F2F" w:themeColor="text2"/>
      </w:rPr>
      <w:tblPr/>
      <w:tcPr>
        <w:tcBorders>
          <w:top w:val="single" w:sz="8" w:space="0" w:color="99DBDE" w:themeColor="accent2"/>
          <w:bottom w:val="single" w:sz="8" w:space="0" w:color="99DBDE" w:themeColor="accent2"/>
        </w:tcBorders>
      </w:tcPr>
    </w:tblStylePr>
    <w:tblStylePr w:type="firstCol">
      <w:rPr>
        <w:b/>
        <w:bCs/>
      </w:rPr>
    </w:tblStylePr>
    <w:tblStylePr w:type="lastCol">
      <w:rPr>
        <w:b/>
        <w:bCs/>
      </w:rPr>
      <w:tblPr/>
      <w:tcPr>
        <w:tcBorders>
          <w:top w:val="single" w:sz="8" w:space="0" w:color="99DBDE" w:themeColor="accent2"/>
          <w:bottom w:val="single" w:sz="8" w:space="0" w:color="99DBDE" w:themeColor="accent2"/>
        </w:tcBorders>
      </w:tcPr>
    </w:tblStylePr>
    <w:tblStylePr w:type="band1Vert">
      <w:tblPr/>
      <w:tcPr>
        <w:shd w:val="clear" w:color="auto" w:fill="E5F6F6" w:themeFill="accent2" w:themeFillTint="3F"/>
      </w:tcPr>
    </w:tblStylePr>
    <w:tblStylePr w:type="band1Horz">
      <w:tblPr/>
      <w:tcPr>
        <w:shd w:val="clear" w:color="auto" w:fill="E5F6F6" w:themeFill="accent2" w:themeFillTint="3F"/>
      </w:tcPr>
    </w:tblStylePr>
  </w:style>
  <w:style w:type="table" w:styleId="MediumList1-Accent3">
    <w:name w:val="Medium List 1 Accent 3"/>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CEE8EE" w:themeColor="accent3"/>
        <w:bottom w:val="single" w:sz="8" w:space="0" w:color="CEE8E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EE8EE" w:themeColor="accent3"/>
        </w:tcBorders>
      </w:tcPr>
    </w:tblStylePr>
    <w:tblStylePr w:type="lastRow">
      <w:rPr>
        <w:b/>
        <w:bCs/>
        <w:color w:val="2F2F2F" w:themeColor="text2"/>
      </w:rPr>
      <w:tblPr/>
      <w:tcPr>
        <w:tcBorders>
          <w:top w:val="single" w:sz="8" w:space="0" w:color="CEE8EE" w:themeColor="accent3"/>
          <w:bottom w:val="single" w:sz="8" w:space="0" w:color="CEE8EE" w:themeColor="accent3"/>
        </w:tcBorders>
      </w:tcPr>
    </w:tblStylePr>
    <w:tblStylePr w:type="firstCol">
      <w:rPr>
        <w:b/>
        <w:bCs/>
      </w:rPr>
    </w:tblStylePr>
    <w:tblStylePr w:type="lastCol">
      <w:rPr>
        <w:b/>
        <w:bCs/>
      </w:rPr>
      <w:tblPr/>
      <w:tcPr>
        <w:tcBorders>
          <w:top w:val="single" w:sz="8" w:space="0" w:color="CEE8EE" w:themeColor="accent3"/>
          <w:bottom w:val="single" w:sz="8" w:space="0" w:color="CEE8EE" w:themeColor="accent3"/>
        </w:tcBorders>
      </w:tcPr>
    </w:tblStylePr>
    <w:tblStylePr w:type="band1Vert">
      <w:tblPr/>
      <w:tcPr>
        <w:shd w:val="clear" w:color="auto" w:fill="F2F9FA" w:themeFill="accent3" w:themeFillTint="3F"/>
      </w:tcPr>
    </w:tblStylePr>
    <w:tblStylePr w:type="band1Horz">
      <w:tblPr/>
      <w:tcPr>
        <w:shd w:val="clear" w:color="auto" w:fill="F2F9FA" w:themeFill="accent3" w:themeFillTint="3F"/>
      </w:tcPr>
    </w:tblStylePr>
  </w:style>
  <w:style w:type="table" w:styleId="MediumList1-Accent4">
    <w:name w:val="Medium List 1 Accent 4"/>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008CA8" w:themeColor="accent4"/>
        <w:bottom w:val="single" w:sz="8" w:space="0" w:color="008CA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8CA8" w:themeColor="accent4"/>
        </w:tcBorders>
      </w:tcPr>
    </w:tblStylePr>
    <w:tblStylePr w:type="lastRow">
      <w:rPr>
        <w:b/>
        <w:bCs/>
        <w:color w:val="2F2F2F" w:themeColor="text2"/>
      </w:rPr>
      <w:tblPr/>
      <w:tcPr>
        <w:tcBorders>
          <w:top w:val="single" w:sz="8" w:space="0" w:color="008CA8" w:themeColor="accent4"/>
          <w:bottom w:val="single" w:sz="8" w:space="0" w:color="008CA8" w:themeColor="accent4"/>
        </w:tcBorders>
      </w:tcPr>
    </w:tblStylePr>
    <w:tblStylePr w:type="firstCol">
      <w:rPr>
        <w:b/>
        <w:bCs/>
      </w:rPr>
    </w:tblStylePr>
    <w:tblStylePr w:type="lastCol">
      <w:rPr>
        <w:b/>
        <w:bCs/>
      </w:rPr>
      <w:tblPr/>
      <w:tcPr>
        <w:tcBorders>
          <w:top w:val="single" w:sz="8" w:space="0" w:color="008CA8" w:themeColor="accent4"/>
          <w:bottom w:val="single" w:sz="8" w:space="0" w:color="008CA8" w:themeColor="accent4"/>
        </w:tcBorders>
      </w:tcPr>
    </w:tblStylePr>
    <w:tblStylePr w:type="band1Vert">
      <w:tblPr/>
      <w:tcPr>
        <w:shd w:val="clear" w:color="auto" w:fill="AAF0FF" w:themeFill="accent4" w:themeFillTint="3F"/>
      </w:tcPr>
    </w:tblStylePr>
    <w:tblStylePr w:type="band1Horz">
      <w:tblPr/>
      <w:tcPr>
        <w:shd w:val="clear" w:color="auto" w:fill="AAF0FF" w:themeFill="accent4" w:themeFillTint="3F"/>
      </w:tcPr>
    </w:tblStylePr>
  </w:style>
  <w:style w:type="table" w:styleId="MediumList1-Accent5">
    <w:name w:val="Medium List 1 Accent 5"/>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717171" w:themeColor="accent5"/>
        <w:bottom w:val="single" w:sz="8" w:space="0" w:color="717171"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7171" w:themeColor="accent5"/>
        </w:tcBorders>
      </w:tcPr>
    </w:tblStylePr>
    <w:tblStylePr w:type="lastRow">
      <w:rPr>
        <w:b/>
        <w:bCs/>
        <w:color w:val="2F2F2F" w:themeColor="text2"/>
      </w:rPr>
      <w:tblPr/>
      <w:tcPr>
        <w:tcBorders>
          <w:top w:val="single" w:sz="8" w:space="0" w:color="717171" w:themeColor="accent5"/>
          <w:bottom w:val="single" w:sz="8" w:space="0" w:color="717171" w:themeColor="accent5"/>
        </w:tcBorders>
      </w:tcPr>
    </w:tblStylePr>
    <w:tblStylePr w:type="firstCol">
      <w:rPr>
        <w:b/>
        <w:bCs/>
      </w:rPr>
    </w:tblStylePr>
    <w:tblStylePr w:type="lastCol">
      <w:rPr>
        <w:b/>
        <w:bCs/>
      </w:rPr>
      <w:tblPr/>
      <w:tcPr>
        <w:tcBorders>
          <w:top w:val="single" w:sz="8" w:space="0" w:color="717171" w:themeColor="accent5"/>
          <w:bottom w:val="single" w:sz="8" w:space="0" w:color="717171" w:themeColor="accent5"/>
        </w:tcBorders>
      </w:tcPr>
    </w:tblStylePr>
    <w:tblStylePr w:type="band1Vert">
      <w:tblPr/>
      <w:tcPr>
        <w:shd w:val="clear" w:color="auto" w:fill="DBDBDB" w:themeFill="accent5" w:themeFillTint="3F"/>
      </w:tcPr>
    </w:tblStylePr>
    <w:tblStylePr w:type="band1Horz">
      <w:tblPr/>
      <w:tcPr>
        <w:shd w:val="clear" w:color="auto" w:fill="DBDBDB" w:themeFill="accent5" w:themeFillTint="3F"/>
      </w:tcPr>
    </w:tblStylePr>
  </w:style>
  <w:style w:type="table" w:styleId="MediumList1-Accent6">
    <w:name w:val="Medium List 1 Accent 6"/>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DCDCDC" w:themeColor="accent6"/>
        <w:bottom w:val="single" w:sz="8" w:space="0" w:color="DCDCD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CDCDC" w:themeColor="accent6"/>
        </w:tcBorders>
      </w:tcPr>
    </w:tblStylePr>
    <w:tblStylePr w:type="lastRow">
      <w:rPr>
        <w:b/>
        <w:bCs/>
        <w:color w:val="2F2F2F" w:themeColor="text2"/>
      </w:rPr>
      <w:tblPr/>
      <w:tcPr>
        <w:tcBorders>
          <w:top w:val="single" w:sz="8" w:space="0" w:color="DCDCDC" w:themeColor="accent6"/>
          <w:bottom w:val="single" w:sz="8" w:space="0" w:color="DCDCDC" w:themeColor="accent6"/>
        </w:tcBorders>
      </w:tcPr>
    </w:tblStylePr>
    <w:tblStylePr w:type="firstCol">
      <w:rPr>
        <w:b/>
        <w:bCs/>
      </w:rPr>
    </w:tblStylePr>
    <w:tblStylePr w:type="lastCol">
      <w:rPr>
        <w:b/>
        <w:bCs/>
      </w:rPr>
      <w:tblPr/>
      <w:tcPr>
        <w:tcBorders>
          <w:top w:val="single" w:sz="8" w:space="0" w:color="DCDCDC" w:themeColor="accent6"/>
          <w:bottom w:val="single" w:sz="8" w:space="0" w:color="DCDCDC"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8CA8" w:themeColor="accent1"/>
        <w:left w:val="single" w:sz="8" w:space="0" w:color="008CA8" w:themeColor="accent1"/>
        <w:bottom w:val="single" w:sz="8" w:space="0" w:color="008CA8" w:themeColor="accent1"/>
        <w:right w:val="single" w:sz="8" w:space="0" w:color="008CA8"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8CA8" w:themeColor="accent1"/>
          <w:right w:val="nil"/>
          <w:insideH w:val="nil"/>
          <w:insideV w:val="nil"/>
        </w:tcBorders>
        <w:shd w:val="clear" w:color="auto" w:fill="FFFFFF" w:themeFill="background1"/>
      </w:tcPr>
    </w:tblStylePr>
    <w:tblStylePr w:type="lastRow">
      <w:tblPr/>
      <w:tcPr>
        <w:tcBorders>
          <w:top w:val="single" w:sz="8" w:space="0" w:color="008CA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CA8" w:themeColor="accent1"/>
          <w:insideH w:val="nil"/>
          <w:insideV w:val="nil"/>
        </w:tcBorders>
        <w:shd w:val="clear" w:color="auto" w:fill="FFFFFF" w:themeFill="background1"/>
      </w:tcPr>
    </w:tblStylePr>
    <w:tblStylePr w:type="lastCol">
      <w:tblPr/>
      <w:tcPr>
        <w:tcBorders>
          <w:top w:val="nil"/>
          <w:left w:val="single" w:sz="8" w:space="0" w:color="008CA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0FF" w:themeFill="accent1" w:themeFillTint="3F"/>
      </w:tcPr>
    </w:tblStylePr>
    <w:tblStylePr w:type="band1Horz">
      <w:tblPr/>
      <w:tcPr>
        <w:tcBorders>
          <w:top w:val="nil"/>
          <w:bottom w:val="nil"/>
          <w:insideH w:val="nil"/>
          <w:insideV w:val="nil"/>
        </w:tcBorders>
        <w:shd w:val="clear" w:color="auto" w:fill="AAF0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9DBDE" w:themeColor="accent2"/>
        <w:left w:val="single" w:sz="8" w:space="0" w:color="99DBDE" w:themeColor="accent2"/>
        <w:bottom w:val="single" w:sz="8" w:space="0" w:color="99DBDE" w:themeColor="accent2"/>
        <w:right w:val="single" w:sz="8" w:space="0" w:color="99DBDE"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9DBDE" w:themeColor="accent2"/>
          <w:right w:val="nil"/>
          <w:insideH w:val="nil"/>
          <w:insideV w:val="nil"/>
        </w:tcBorders>
        <w:shd w:val="clear" w:color="auto" w:fill="FFFFFF" w:themeFill="background1"/>
      </w:tcPr>
    </w:tblStylePr>
    <w:tblStylePr w:type="lastRow">
      <w:tblPr/>
      <w:tcPr>
        <w:tcBorders>
          <w:top w:val="single" w:sz="8" w:space="0" w:color="99DBD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DBDE" w:themeColor="accent2"/>
          <w:insideH w:val="nil"/>
          <w:insideV w:val="nil"/>
        </w:tcBorders>
        <w:shd w:val="clear" w:color="auto" w:fill="FFFFFF" w:themeFill="background1"/>
      </w:tcPr>
    </w:tblStylePr>
    <w:tblStylePr w:type="lastCol">
      <w:tblPr/>
      <w:tcPr>
        <w:tcBorders>
          <w:top w:val="nil"/>
          <w:left w:val="single" w:sz="8" w:space="0" w:color="99DBD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F6F6" w:themeFill="accent2" w:themeFillTint="3F"/>
      </w:tcPr>
    </w:tblStylePr>
    <w:tblStylePr w:type="band1Horz">
      <w:tblPr/>
      <w:tcPr>
        <w:tcBorders>
          <w:top w:val="nil"/>
          <w:bottom w:val="nil"/>
          <w:insideH w:val="nil"/>
          <w:insideV w:val="nil"/>
        </w:tcBorders>
        <w:shd w:val="clear" w:color="auto" w:fill="E5F6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EE8EE" w:themeColor="accent3"/>
        <w:left w:val="single" w:sz="8" w:space="0" w:color="CEE8EE" w:themeColor="accent3"/>
        <w:bottom w:val="single" w:sz="8" w:space="0" w:color="CEE8EE" w:themeColor="accent3"/>
        <w:right w:val="single" w:sz="8" w:space="0" w:color="CEE8E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CEE8EE" w:themeColor="accent3"/>
          <w:right w:val="nil"/>
          <w:insideH w:val="nil"/>
          <w:insideV w:val="nil"/>
        </w:tcBorders>
        <w:shd w:val="clear" w:color="auto" w:fill="FFFFFF" w:themeFill="background1"/>
      </w:tcPr>
    </w:tblStylePr>
    <w:tblStylePr w:type="lastRow">
      <w:tblPr/>
      <w:tcPr>
        <w:tcBorders>
          <w:top w:val="single" w:sz="8" w:space="0" w:color="CEE8E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EE8EE" w:themeColor="accent3"/>
          <w:insideH w:val="nil"/>
          <w:insideV w:val="nil"/>
        </w:tcBorders>
        <w:shd w:val="clear" w:color="auto" w:fill="FFFFFF" w:themeFill="background1"/>
      </w:tcPr>
    </w:tblStylePr>
    <w:tblStylePr w:type="lastCol">
      <w:tblPr/>
      <w:tcPr>
        <w:tcBorders>
          <w:top w:val="nil"/>
          <w:left w:val="single" w:sz="8" w:space="0" w:color="CEE8E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9FA" w:themeFill="accent3" w:themeFillTint="3F"/>
      </w:tcPr>
    </w:tblStylePr>
    <w:tblStylePr w:type="band1Horz">
      <w:tblPr/>
      <w:tcPr>
        <w:tcBorders>
          <w:top w:val="nil"/>
          <w:bottom w:val="nil"/>
          <w:insideH w:val="nil"/>
          <w:insideV w:val="nil"/>
        </w:tcBorders>
        <w:shd w:val="clear" w:color="auto" w:fill="F2F9F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8CA8" w:themeColor="accent4"/>
        <w:left w:val="single" w:sz="8" w:space="0" w:color="008CA8" w:themeColor="accent4"/>
        <w:bottom w:val="single" w:sz="8" w:space="0" w:color="008CA8" w:themeColor="accent4"/>
        <w:right w:val="single" w:sz="8" w:space="0" w:color="008CA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008CA8" w:themeColor="accent4"/>
          <w:right w:val="nil"/>
          <w:insideH w:val="nil"/>
          <w:insideV w:val="nil"/>
        </w:tcBorders>
        <w:shd w:val="clear" w:color="auto" w:fill="FFFFFF" w:themeFill="background1"/>
      </w:tcPr>
    </w:tblStylePr>
    <w:tblStylePr w:type="lastRow">
      <w:tblPr/>
      <w:tcPr>
        <w:tcBorders>
          <w:top w:val="single" w:sz="8" w:space="0" w:color="008CA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CA8" w:themeColor="accent4"/>
          <w:insideH w:val="nil"/>
          <w:insideV w:val="nil"/>
        </w:tcBorders>
        <w:shd w:val="clear" w:color="auto" w:fill="FFFFFF" w:themeFill="background1"/>
      </w:tcPr>
    </w:tblStylePr>
    <w:tblStylePr w:type="lastCol">
      <w:tblPr/>
      <w:tcPr>
        <w:tcBorders>
          <w:top w:val="nil"/>
          <w:left w:val="single" w:sz="8" w:space="0" w:color="008CA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0FF" w:themeFill="accent4" w:themeFillTint="3F"/>
      </w:tcPr>
    </w:tblStylePr>
    <w:tblStylePr w:type="band1Horz">
      <w:tblPr/>
      <w:tcPr>
        <w:tcBorders>
          <w:top w:val="nil"/>
          <w:bottom w:val="nil"/>
          <w:insideH w:val="nil"/>
          <w:insideV w:val="nil"/>
        </w:tcBorders>
        <w:shd w:val="clear" w:color="auto" w:fill="AAF0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17171" w:themeColor="accent5"/>
        <w:left w:val="single" w:sz="8" w:space="0" w:color="717171" w:themeColor="accent5"/>
        <w:bottom w:val="single" w:sz="8" w:space="0" w:color="717171" w:themeColor="accent5"/>
        <w:right w:val="single" w:sz="8" w:space="0" w:color="717171"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17171" w:themeColor="accent5"/>
          <w:right w:val="nil"/>
          <w:insideH w:val="nil"/>
          <w:insideV w:val="nil"/>
        </w:tcBorders>
        <w:shd w:val="clear" w:color="auto" w:fill="FFFFFF" w:themeFill="background1"/>
      </w:tcPr>
    </w:tblStylePr>
    <w:tblStylePr w:type="lastRow">
      <w:tblPr/>
      <w:tcPr>
        <w:tcBorders>
          <w:top w:val="single" w:sz="8" w:space="0" w:color="717171"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7171" w:themeColor="accent5"/>
          <w:insideH w:val="nil"/>
          <w:insideV w:val="nil"/>
        </w:tcBorders>
        <w:shd w:val="clear" w:color="auto" w:fill="FFFFFF" w:themeFill="background1"/>
      </w:tcPr>
    </w:tblStylePr>
    <w:tblStylePr w:type="lastCol">
      <w:tblPr/>
      <w:tcPr>
        <w:tcBorders>
          <w:top w:val="nil"/>
          <w:left w:val="single" w:sz="8" w:space="0" w:color="71717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5" w:themeFillTint="3F"/>
      </w:tcPr>
    </w:tblStylePr>
    <w:tblStylePr w:type="band1Horz">
      <w:tblPr/>
      <w:tcPr>
        <w:tcBorders>
          <w:top w:val="nil"/>
          <w:bottom w:val="nil"/>
          <w:insideH w:val="nil"/>
          <w:insideV w:val="nil"/>
        </w:tcBorders>
        <w:shd w:val="clear" w:color="auto" w:fill="DBDBD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CDCDC" w:themeColor="accent6"/>
        <w:left w:val="single" w:sz="8" w:space="0" w:color="DCDCDC" w:themeColor="accent6"/>
        <w:bottom w:val="single" w:sz="8" w:space="0" w:color="DCDCDC" w:themeColor="accent6"/>
        <w:right w:val="single" w:sz="8" w:space="0" w:color="DCDCD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CDCDC" w:themeColor="accent6"/>
          <w:right w:val="nil"/>
          <w:insideH w:val="nil"/>
          <w:insideV w:val="nil"/>
        </w:tcBorders>
        <w:shd w:val="clear" w:color="auto" w:fill="FFFFFF" w:themeFill="background1"/>
      </w:tcPr>
    </w:tblStylePr>
    <w:tblStylePr w:type="lastRow">
      <w:tblPr/>
      <w:tcPr>
        <w:tcBorders>
          <w:top w:val="single" w:sz="8" w:space="0" w:color="DCDCD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CDC" w:themeColor="accent6"/>
          <w:insideH w:val="nil"/>
          <w:insideV w:val="nil"/>
        </w:tcBorders>
        <w:shd w:val="clear" w:color="auto" w:fill="FFFFFF" w:themeFill="background1"/>
      </w:tcPr>
    </w:tblStylePr>
    <w:tblStylePr w:type="lastCol">
      <w:tblPr/>
      <w:tcPr>
        <w:tcBorders>
          <w:top w:val="nil"/>
          <w:left w:val="single" w:sz="8" w:space="0" w:color="DCDCD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B21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B21E9"/>
    <w:pPr>
      <w:spacing w:after="0" w:line="240" w:lineRule="auto"/>
    </w:pPr>
    <w:tblPr>
      <w:tblStyleRowBandSize w:val="1"/>
      <w:tblStyleColBandSize w:val="1"/>
      <w:tblInd w:w="0" w:type="dxa"/>
      <w:tblBorders>
        <w:top w:val="single" w:sz="8" w:space="0" w:color="00D2FD" w:themeColor="accent1" w:themeTint="BF"/>
        <w:left w:val="single" w:sz="8" w:space="0" w:color="00D2FD" w:themeColor="accent1" w:themeTint="BF"/>
        <w:bottom w:val="single" w:sz="8" w:space="0" w:color="00D2FD" w:themeColor="accent1" w:themeTint="BF"/>
        <w:right w:val="single" w:sz="8" w:space="0" w:color="00D2FD" w:themeColor="accent1" w:themeTint="BF"/>
        <w:insideH w:val="single" w:sz="8" w:space="0" w:color="00D2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D2FD" w:themeColor="accent1" w:themeTint="BF"/>
          <w:left w:val="single" w:sz="8" w:space="0" w:color="00D2FD" w:themeColor="accent1" w:themeTint="BF"/>
          <w:bottom w:val="single" w:sz="8" w:space="0" w:color="00D2FD" w:themeColor="accent1" w:themeTint="BF"/>
          <w:right w:val="single" w:sz="8" w:space="0" w:color="00D2FD" w:themeColor="accent1" w:themeTint="BF"/>
          <w:insideH w:val="nil"/>
          <w:insideV w:val="nil"/>
        </w:tcBorders>
        <w:shd w:val="clear" w:color="auto" w:fill="008CA8" w:themeFill="accent1"/>
      </w:tcPr>
    </w:tblStylePr>
    <w:tblStylePr w:type="lastRow">
      <w:pPr>
        <w:spacing w:before="0" w:after="0" w:line="240" w:lineRule="auto"/>
      </w:pPr>
      <w:rPr>
        <w:b/>
        <w:bCs/>
      </w:rPr>
      <w:tblPr/>
      <w:tcPr>
        <w:tcBorders>
          <w:top w:val="double" w:sz="6" w:space="0" w:color="00D2FD" w:themeColor="accent1" w:themeTint="BF"/>
          <w:left w:val="single" w:sz="8" w:space="0" w:color="00D2FD" w:themeColor="accent1" w:themeTint="BF"/>
          <w:bottom w:val="single" w:sz="8" w:space="0" w:color="00D2FD" w:themeColor="accent1" w:themeTint="BF"/>
          <w:right w:val="single" w:sz="8" w:space="0" w:color="00D2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0FF" w:themeFill="accent1" w:themeFillTint="3F"/>
      </w:tcPr>
    </w:tblStylePr>
    <w:tblStylePr w:type="band1Horz">
      <w:tblPr/>
      <w:tcPr>
        <w:tcBorders>
          <w:insideH w:val="nil"/>
          <w:insideV w:val="nil"/>
        </w:tcBorders>
        <w:shd w:val="clear" w:color="auto" w:fill="AAF0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B21E9"/>
    <w:pPr>
      <w:spacing w:after="0" w:line="240" w:lineRule="auto"/>
    </w:pPr>
    <w:tblPr>
      <w:tblStyleRowBandSize w:val="1"/>
      <w:tblStyleColBandSize w:val="1"/>
      <w:tblInd w:w="0" w:type="dxa"/>
      <w:tblBorders>
        <w:top w:val="single" w:sz="8" w:space="0" w:color="B2E3E6" w:themeColor="accent2" w:themeTint="BF"/>
        <w:left w:val="single" w:sz="8" w:space="0" w:color="B2E3E6" w:themeColor="accent2" w:themeTint="BF"/>
        <w:bottom w:val="single" w:sz="8" w:space="0" w:color="B2E3E6" w:themeColor="accent2" w:themeTint="BF"/>
        <w:right w:val="single" w:sz="8" w:space="0" w:color="B2E3E6" w:themeColor="accent2" w:themeTint="BF"/>
        <w:insideH w:val="single" w:sz="8" w:space="0" w:color="B2E3E6"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E3E6" w:themeColor="accent2" w:themeTint="BF"/>
          <w:left w:val="single" w:sz="8" w:space="0" w:color="B2E3E6" w:themeColor="accent2" w:themeTint="BF"/>
          <w:bottom w:val="single" w:sz="8" w:space="0" w:color="B2E3E6" w:themeColor="accent2" w:themeTint="BF"/>
          <w:right w:val="single" w:sz="8" w:space="0" w:color="B2E3E6" w:themeColor="accent2" w:themeTint="BF"/>
          <w:insideH w:val="nil"/>
          <w:insideV w:val="nil"/>
        </w:tcBorders>
        <w:shd w:val="clear" w:color="auto" w:fill="99DBDE" w:themeFill="accent2"/>
      </w:tcPr>
    </w:tblStylePr>
    <w:tblStylePr w:type="lastRow">
      <w:pPr>
        <w:spacing w:before="0" w:after="0" w:line="240" w:lineRule="auto"/>
      </w:pPr>
      <w:rPr>
        <w:b/>
        <w:bCs/>
      </w:rPr>
      <w:tblPr/>
      <w:tcPr>
        <w:tcBorders>
          <w:top w:val="double" w:sz="6" w:space="0" w:color="B2E3E6" w:themeColor="accent2" w:themeTint="BF"/>
          <w:left w:val="single" w:sz="8" w:space="0" w:color="B2E3E6" w:themeColor="accent2" w:themeTint="BF"/>
          <w:bottom w:val="single" w:sz="8" w:space="0" w:color="B2E3E6" w:themeColor="accent2" w:themeTint="BF"/>
          <w:right w:val="single" w:sz="8" w:space="0" w:color="B2E3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F6F6" w:themeFill="accent2" w:themeFillTint="3F"/>
      </w:tcPr>
    </w:tblStylePr>
    <w:tblStylePr w:type="band1Horz">
      <w:tblPr/>
      <w:tcPr>
        <w:tcBorders>
          <w:insideH w:val="nil"/>
          <w:insideV w:val="nil"/>
        </w:tcBorders>
        <w:shd w:val="clear" w:color="auto" w:fill="E5F6F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B21E9"/>
    <w:pPr>
      <w:spacing w:after="0" w:line="240" w:lineRule="auto"/>
    </w:pPr>
    <w:tblPr>
      <w:tblStyleRowBandSize w:val="1"/>
      <w:tblStyleColBandSize w:val="1"/>
      <w:tblInd w:w="0" w:type="dxa"/>
      <w:tblBorders>
        <w:top w:val="single" w:sz="8" w:space="0" w:color="DAEDF2" w:themeColor="accent3" w:themeTint="BF"/>
        <w:left w:val="single" w:sz="8" w:space="0" w:color="DAEDF2" w:themeColor="accent3" w:themeTint="BF"/>
        <w:bottom w:val="single" w:sz="8" w:space="0" w:color="DAEDF2" w:themeColor="accent3" w:themeTint="BF"/>
        <w:right w:val="single" w:sz="8" w:space="0" w:color="DAEDF2" w:themeColor="accent3" w:themeTint="BF"/>
        <w:insideH w:val="single" w:sz="8" w:space="0" w:color="DAEDF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AEDF2" w:themeColor="accent3" w:themeTint="BF"/>
          <w:left w:val="single" w:sz="8" w:space="0" w:color="DAEDF2" w:themeColor="accent3" w:themeTint="BF"/>
          <w:bottom w:val="single" w:sz="8" w:space="0" w:color="DAEDF2" w:themeColor="accent3" w:themeTint="BF"/>
          <w:right w:val="single" w:sz="8" w:space="0" w:color="DAEDF2" w:themeColor="accent3" w:themeTint="BF"/>
          <w:insideH w:val="nil"/>
          <w:insideV w:val="nil"/>
        </w:tcBorders>
        <w:shd w:val="clear" w:color="auto" w:fill="CEE8EE" w:themeFill="accent3"/>
      </w:tcPr>
    </w:tblStylePr>
    <w:tblStylePr w:type="lastRow">
      <w:pPr>
        <w:spacing w:before="0" w:after="0" w:line="240" w:lineRule="auto"/>
      </w:pPr>
      <w:rPr>
        <w:b/>
        <w:bCs/>
      </w:rPr>
      <w:tblPr/>
      <w:tcPr>
        <w:tcBorders>
          <w:top w:val="double" w:sz="6" w:space="0" w:color="DAEDF2" w:themeColor="accent3" w:themeTint="BF"/>
          <w:left w:val="single" w:sz="8" w:space="0" w:color="DAEDF2" w:themeColor="accent3" w:themeTint="BF"/>
          <w:bottom w:val="single" w:sz="8" w:space="0" w:color="DAEDF2" w:themeColor="accent3" w:themeTint="BF"/>
          <w:right w:val="single" w:sz="8" w:space="0" w:color="DAEDF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F9FA" w:themeFill="accent3" w:themeFillTint="3F"/>
      </w:tcPr>
    </w:tblStylePr>
    <w:tblStylePr w:type="band1Horz">
      <w:tblPr/>
      <w:tcPr>
        <w:tcBorders>
          <w:insideH w:val="nil"/>
          <w:insideV w:val="nil"/>
        </w:tcBorders>
        <w:shd w:val="clear" w:color="auto" w:fill="F2F9F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B21E9"/>
    <w:pPr>
      <w:spacing w:after="0" w:line="240" w:lineRule="auto"/>
    </w:pPr>
    <w:tblPr>
      <w:tblStyleRowBandSize w:val="1"/>
      <w:tblStyleColBandSize w:val="1"/>
      <w:tblInd w:w="0" w:type="dxa"/>
      <w:tblBorders>
        <w:top w:val="single" w:sz="8" w:space="0" w:color="00D2FD" w:themeColor="accent4" w:themeTint="BF"/>
        <w:left w:val="single" w:sz="8" w:space="0" w:color="00D2FD" w:themeColor="accent4" w:themeTint="BF"/>
        <w:bottom w:val="single" w:sz="8" w:space="0" w:color="00D2FD" w:themeColor="accent4" w:themeTint="BF"/>
        <w:right w:val="single" w:sz="8" w:space="0" w:color="00D2FD" w:themeColor="accent4" w:themeTint="BF"/>
        <w:insideH w:val="single" w:sz="8" w:space="0" w:color="00D2FD"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D2FD" w:themeColor="accent4" w:themeTint="BF"/>
          <w:left w:val="single" w:sz="8" w:space="0" w:color="00D2FD" w:themeColor="accent4" w:themeTint="BF"/>
          <w:bottom w:val="single" w:sz="8" w:space="0" w:color="00D2FD" w:themeColor="accent4" w:themeTint="BF"/>
          <w:right w:val="single" w:sz="8" w:space="0" w:color="00D2FD" w:themeColor="accent4" w:themeTint="BF"/>
          <w:insideH w:val="nil"/>
          <w:insideV w:val="nil"/>
        </w:tcBorders>
        <w:shd w:val="clear" w:color="auto" w:fill="008CA8" w:themeFill="accent4"/>
      </w:tcPr>
    </w:tblStylePr>
    <w:tblStylePr w:type="lastRow">
      <w:pPr>
        <w:spacing w:before="0" w:after="0" w:line="240" w:lineRule="auto"/>
      </w:pPr>
      <w:rPr>
        <w:b/>
        <w:bCs/>
      </w:rPr>
      <w:tblPr/>
      <w:tcPr>
        <w:tcBorders>
          <w:top w:val="double" w:sz="6" w:space="0" w:color="00D2FD" w:themeColor="accent4" w:themeTint="BF"/>
          <w:left w:val="single" w:sz="8" w:space="0" w:color="00D2FD" w:themeColor="accent4" w:themeTint="BF"/>
          <w:bottom w:val="single" w:sz="8" w:space="0" w:color="00D2FD" w:themeColor="accent4" w:themeTint="BF"/>
          <w:right w:val="single" w:sz="8" w:space="0" w:color="00D2FD"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0FF" w:themeFill="accent4" w:themeFillTint="3F"/>
      </w:tcPr>
    </w:tblStylePr>
    <w:tblStylePr w:type="band1Horz">
      <w:tblPr/>
      <w:tcPr>
        <w:tcBorders>
          <w:insideH w:val="nil"/>
          <w:insideV w:val="nil"/>
        </w:tcBorders>
        <w:shd w:val="clear" w:color="auto" w:fill="AAF0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B21E9"/>
    <w:pPr>
      <w:spacing w:after="0" w:line="240" w:lineRule="auto"/>
    </w:pPr>
    <w:tblPr>
      <w:tblStyleRowBandSize w:val="1"/>
      <w:tblStyleColBandSize w:val="1"/>
      <w:tblInd w:w="0" w:type="dxa"/>
      <w:tblBorders>
        <w:top w:val="single" w:sz="8" w:space="0" w:color="949494" w:themeColor="accent5" w:themeTint="BF"/>
        <w:left w:val="single" w:sz="8" w:space="0" w:color="949494" w:themeColor="accent5" w:themeTint="BF"/>
        <w:bottom w:val="single" w:sz="8" w:space="0" w:color="949494" w:themeColor="accent5" w:themeTint="BF"/>
        <w:right w:val="single" w:sz="8" w:space="0" w:color="949494" w:themeColor="accent5" w:themeTint="BF"/>
        <w:insideH w:val="single" w:sz="8" w:space="0" w:color="94949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49494" w:themeColor="accent5" w:themeTint="BF"/>
          <w:left w:val="single" w:sz="8" w:space="0" w:color="949494" w:themeColor="accent5" w:themeTint="BF"/>
          <w:bottom w:val="single" w:sz="8" w:space="0" w:color="949494" w:themeColor="accent5" w:themeTint="BF"/>
          <w:right w:val="single" w:sz="8" w:space="0" w:color="949494" w:themeColor="accent5" w:themeTint="BF"/>
          <w:insideH w:val="nil"/>
          <w:insideV w:val="nil"/>
        </w:tcBorders>
        <w:shd w:val="clear" w:color="auto" w:fill="717171" w:themeFill="accent5"/>
      </w:tcPr>
    </w:tblStylePr>
    <w:tblStylePr w:type="lastRow">
      <w:pPr>
        <w:spacing w:before="0" w:after="0" w:line="240" w:lineRule="auto"/>
      </w:pPr>
      <w:rPr>
        <w:b/>
        <w:bCs/>
      </w:rPr>
      <w:tblPr/>
      <w:tcPr>
        <w:tcBorders>
          <w:top w:val="double" w:sz="6" w:space="0" w:color="949494" w:themeColor="accent5" w:themeTint="BF"/>
          <w:left w:val="single" w:sz="8" w:space="0" w:color="949494" w:themeColor="accent5" w:themeTint="BF"/>
          <w:bottom w:val="single" w:sz="8" w:space="0" w:color="949494" w:themeColor="accent5" w:themeTint="BF"/>
          <w:right w:val="single" w:sz="8" w:space="0" w:color="94949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5" w:themeFillTint="3F"/>
      </w:tcPr>
    </w:tblStylePr>
    <w:tblStylePr w:type="band1Horz">
      <w:tblPr/>
      <w:tcPr>
        <w:tcBorders>
          <w:insideH w:val="nil"/>
          <w:insideV w:val="nil"/>
        </w:tcBorders>
        <w:shd w:val="clear" w:color="auto" w:fill="DBDBD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B21E9"/>
    <w:pPr>
      <w:spacing w:after="0" w:line="240" w:lineRule="auto"/>
    </w:pPr>
    <w:tblPr>
      <w:tblStyleRowBandSize w:val="1"/>
      <w:tblStyleColBandSize w:val="1"/>
      <w:tblInd w:w="0" w:type="dxa"/>
      <w:tblBorders>
        <w:top w:val="single" w:sz="8" w:space="0" w:color="E4E4E4" w:themeColor="accent6" w:themeTint="BF"/>
        <w:left w:val="single" w:sz="8" w:space="0" w:color="E4E4E4" w:themeColor="accent6" w:themeTint="BF"/>
        <w:bottom w:val="single" w:sz="8" w:space="0" w:color="E4E4E4" w:themeColor="accent6" w:themeTint="BF"/>
        <w:right w:val="single" w:sz="8" w:space="0" w:color="E4E4E4" w:themeColor="accent6" w:themeTint="BF"/>
        <w:insideH w:val="single" w:sz="8" w:space="0" w:color="E4E4E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E4E4" w:themeColor="accent6" w:themeTint="BF"/>
          <w:left w:val="single" w:sz="8" w:space="0" w:color="E4E4E4" w:themeColor="accent6" w:themeTint="BF"/>
          <w:bottom w:val="single" w:sz="8" w:space="0" w:color="E4E4E4" w:themeColor="accent6" w:themeTint="BF"/>
          <w:right w:val="single" w:sz="8" w:space="0" w:color="E4E4E4" w:themeColor="accent6" w:themeTint="BF"/>
          <w:insideH w:val="nil"/>
          <w:insideV w:val="nil"/>
        </w:tcBorders>
        <w:shd w:val="clear" w:color="auto" w:fill="DCDCDC" w:themeFill="accent6"/>
      </w:tcPr>
    </w:tblStylePr>
    <w:tblStylePr w:type="lastRow">
      <w:pPr>
        <w:spacing w:before="0" w:after="0" w:line="240" w:lineRule="auto"/>
      </w:pPr>
      <w:rPr>
        <w:b/>
        <w:bCs/>
      </w:rPr>
      <w:tblPr/>
      <w:tcPr>
        <w:tcBorders>
          <w:top w:val="double" w:sz="6" w:space="0" w:color="E4E4E4" w:themeColor="accent6" w:themeTint="BF"/>
          <w:left w:val="single" w:sz="8" w:space="0" w:color="E4E4E4" w:themeColor="accent6" w:themeTint="BF"/>
          <w:bottom w:val="single" w:sz="8" w:space="0" w:color="E4E4E4" w:themeColor="accent6" w:themeTint="BF"/>
          <w:right w:val="single" w:sz="8" w:space="0" w:color="E4E4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CA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CA8" w:themeFill="accent1"/>
      </w:tcPr>
    </w:tblStylePr>
    <w:tblStylePr w:type="lastCol">
      <w:rPr>
        <w:b/>
        <w:bCs/>
        <w:color w:val="FFFFFF" w:themeColor="background1"/>
      </w:rPr>
      <w:tblPr/>
      <w:tcPr>
        <w:tcBorders>
          <w:left w:val="nil"/>
          <w:right w:val="nil"/>
          <w:insideH w:val="nil"/>
          <w:insideV w:val="nil"/>
        </w:tcBorders>
        <w:shd w:val="clear" w:color="auto" w:fill="008CA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DBD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DBDE" w:themeFill="accent2"/>
      </w:tcPr>
    </w:tblStylePr>
    <w:tblStylePr w:type="lastCol">
      <w:rPr>
        <w:b/>
        <w:bCs/>
        <w:color w:val="FFFFFF" w:themeColor="background1"/>
      </w:rPr>
      <w:tblPr/>
      <w:tcPr>
        <w:tcBorders>
          <w:left w:val="nil"/>
          <w:right w:val="nil"/>
          <w:insideH w:val="nil"/>
          <w:insideV w:val="nil"/>
        </w:tcBorders>
        <w:shd w:val="clear" w:color="auto" w:fill="99DBD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EE8E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EE8EE" w:themeFill="accent3"/>
      </w:tcPr>
    </w:tblStylePr>
    <w:tblStylePr w:type="lastCol">
      <w:rPr>
        <w:b/>
        <w:bCs/>
        <w:color w:val="FFFFFF" w:themeColor="background1"/>
      </w:rPr>
      <w:tblPr/>
      <w:tcPr>
        <w:tcBorders>
          <w:left w:val="nil"/>
          <w:right w:val="nil"/>
          <w:insideH w:val="nil"/>
          <w:insideV w:val="nil"/>
        </w:tcBorders>
        <w:shd w:val="clear" w:color="auto" w:fill="CEE8E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CA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CA8" w:themeFill="accent4"/>
      </w:tcPr>
    </w:tblStylePr>
    <w:tblStylePr w:type="lastCol">
      <w:rPr>
        <w:b/>
        <w:bCs/>
        <w:color w:val="FFFFFF" w:themeColor="background1"/>
      </w:rPr>
      <w:tblPr/>
      <w:tcPr>
        <w:tcBorders>
          <w:left w:val="nil"/>
          <w:right w:val="nil"/>
          <w:insideH w:val="nil"/>
          <w:insideV w:val="nil"/>
        </w:tcBorders>
        <w:shd w:val="clear" w:color="auto" w:fill="008CA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717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7171" w:themeFill="accent5"/>
      </w:tcPr>
    </w:tblStylePr>
    <w:tblStylePr w:type="lastCol">
      <w:rPr>
        <w:b/>
        <w:bCs/>
        <w:color w:val="FFFFFF" w:themeColor="background1"/>
      </w:rPr>
      <w:tblPr/>
      <w:tcPr>
        <w:tcBorders>
          <w:left w:val="nil"/>
          <w:right w:val="nil"/>
          <w:insideH w:val="nil"/>
          <w:insideV w:val="nil"/>
        </w:tcBorders>
        <w:shd w:val="clear" w:color="auto" w:fill="71717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CD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CDC" w:themeFill="accent6"/>
      </w:tcPr>
    </w:tblStylePr>
    <w:tblStylePr w:type="lastCol">
      <w:rPr>
        <w:b/>
        <w:bCs/>
        <w:color w:val="FFFFFF" w:themeColor="background1"/>
      </w:rPr>
      <w:tblPr/>
      <w:tcPr>
        <w:tcBorders>
          <w:left w:val="nil"/>
          <w:right w:val="nil"/>
          <w:insideH w:val="nil"/>
          <w:insideV w:val="nil"/>
        </w:tcBorders>
        <w:shd w:val="clear" w:color="auto" w:fill="DCDCD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B21E9"/>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B21E9"/>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0B21E9"/>
    <w:pPr>
      <w:spacing w:after="0" w:line="240" w:lineRule="auto"/>
    </w:pPr>
    <w:rPr>
      <w:rFonts w:ascii="Arial" w:eastAsia="Times New Roman" w:hAnsi="Arial" w:cs="Times New Roman"/>
      <w:sz w:val="20"/>
      <w:szCs w:val="20"/>
    </w:rPr>
  </w:style>
  <w:style w:type="paragraph" w:styleId="NormalWeb">
    <w:name w:val="Normal (Web)"/>
    <w:basedOn w:val="Normal"/>
    <w:uiPriority w:val="99"/>
    <w:semiHidden/>
    <w:rsid w:val="000B21E9"/>
    <w:rPr>
      <w:rFonts w:ascii="Times New Roman" w:hAnsi="Times New Roman"/>
      <w:sz w:val="24"/>
      <w:szCs w:val="24"/>
    </w:rPr>
  </w:style>
  <w:style w:type="paragraph" w:styleId="NormalIndent">
    <w:name w:val="Normal Indent"/>
    <w:basedOn w:val="Normal"/>
    <w:uiPriority w:val="99"/>
    <w:semiHidden/>
    <w:rsid w:val="000B21E9"/>
    <w:pPr>
      <w:ind w:left="720"/>
    </w:pPr>
  </w:style>
  <w:style w:type="paragraph" w:styleId="NoteHeading">
    <w:name w:val="Note Heading"/>
    <w:basedOn w:val="Normal"/>
    <w:next w:val="Normal"/>
    <w:link w:val="NoteHeadingChar"/>
    <w:uiPriority w:val="99"/>
    <w:semiHidden/>
    <w:rsid w:val="000B21E9"/>
    <w:pPr>
      <w:spacing w:before="0"/>
    </w:pPr>
  </w:style>
  <w:style w:type="character" w:customStyle="1" w:styleId="NoteHeadingChar">
    <w:name w:val="Note Heading Char"/>
    <w:basedOn w:val="DefaultParagraphFont"/>
    <w:link w:val="NoteHeading"/>
    <w:uiPriority w:val="99"/>
    <w:semiHidden/>
    <w:rsid w:val="000B21E9"/>
    <w:rPr>
      <w:rFonts w:ascii="Arial" w:eastAsia="Times New Roman" w:hAnsi="Arial" w:cs="Times New Roman"/>
      <w:sz w:val="20"/>
      <w:szCs w:val="20"/>
    </w:rPr>
  </w:style>
  <w:style w:type="character" w:styleId="PlaceholderText">
    <w:name w:val="Placeholder Text"/>
    <w:basedOn w:val="DefaultParagraphFont"/>
    <w:uiPriority w:val="99"/>
    <w:semiHidden/>
    <w:rsid w:val="000B21E9"/>
    <w:rPr>
      <w:color w:val="808080"/>
    </w:rPr>
  </w:style>
  <w:style w:type="paragraph" w:styleId="PlainText">
    <w:name w:val="Plain Text"/>
    <w:basedOn w:val="Normal"/>
    <w:link w:val="PlainTextChar"/>
    <w:uiPriority w:val="99"/>
    <w:semiHidden/>
    <w:rsid w:val="000B21E9"/>
    <w:pPr>
      <w:spacing w:befor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0B21E9"/>
    <w:rPr>
      <w:rFonts w:ascii="Consolas" w:eastAsia="Times New Roman" w:hAnsi="Consolas" w:cs="Consolas"/>
      <w:sz w:val="21"/>
      <w:szCs w:val="21"/>
    </w:rPr>
  </w:style>
  <w:style w:type="paragraph" w:styleId="Quote">
    <w:name w:val="Quote"/>
    <w:basedOn w:val="Normal"/>
    <w:next w:val="Normal"/>
    <w:link w:val="QuoteChar"/>
    <w:uiPriority w:val="29"/>
    <w:semiHidden/>
    <w:qFormat/>
    <w:rsid w:val="000B21E9"/>
    <w:rPr>
      <w:i/>
      <w:iCs/>
      <w:color w:val="000000" w:themeColor="text1"/>
    </w:rPr>
  </w:style>
  <w:style w:type="character" w:customStyle="1" w:styleId="QuoteChar">
    <w:name w:val="Quote Char"/>
    <w:basedOn w:val="DefaultParagraphFont"/>
    <w:link w:val="Quote"/>
    <w:uiPriority w:val="29"/>
    <w:semiHidden/>
    <w:rsid w:val="000B21E9"/>
    <w:rPr>
      <w:rFonts w:ascii="Arial" w:eastAsia="Times New Roman" w:hAnsi="Arial" w:cs="Times New Roman"/>
      <w:i/>
      <w:iCs/>
      <w:color w:val="000000" w:themeColor="text1"/>
      <w:sz w:val="20"/>
      <w:szCs w:val="20"/>
    </w:rPr>
  </w:style>
  <w:style w:type="paragraph" w:styleId="Salutation">
    <w:name w:val="Salutation"/>
    <w:basedOn w:val="Normal"/>
    <w:next w:val="Normal"/>
    <w:link w:val="SalutationChar"/>
    <w:uiPriority w:val="99"/>
    <w:semiHidden/>
    <w:rsid w:val="000B21E9"/>
  </w:style>
  <w:style w:type="character" w:customStyle="1" w:styleId="SalutationChar">
    <w:name w:val="Salutation Char"/>
    <w:basedOn w:val="DefaultParagraphFont"/>
    <w:link w:val="Salutation"/>
    <w:uiPriority w:val="99"/>
    <w:semiHidden/>
    <w:rsid w:val="000B21E9"/>
    <w:rPr>
      <w:rFonts w:ascii="Arial" w:eastAsia="Times New Roman" w:hAnsi="Arial" w:cs="Times New Roman"/>
      <w:sz w:val="20"/>
      <w:szCs w:val="20"/>
    </w:rPr>
  </w:style>
  <w:style w:type="paragraph" w:styleId="Signature">
    <w:name w:val="Signature"/>
    <w:basedOn w:val="Normal"/>
    <w:link w:val="SignatureChar"/>
    <w:uiPriority w:val="99"/>
    <w:semiHidden/>
    <w:rsid w:val="000B21E9"/>
    <w:pPr>
      <w:spacing w:before="0"/>
      <w:ind w:left="4252"/>
    </w:pPr>
  </w:style>
  <w:style w:type="character" w:customStyle="1" w:styleId="SignatureChar">
    <w:name w:val="Signature Char"/>
    <w:basedOn w:val="DefaultParagraphFont"/>
    <w:link w:val="Signature"/>
    <w:uiPriority w:val="99"/>
    <w:semiHidden/>
    <w:rsid w:val="000B21E9"/>
    <w:rPr>
      <w:rFonts w:ascii="Arial" w:eastAsia="Times New Roman" w:hAnsi="Arial" w:cs="Times New Roman"/>
      <w:sz w:val="20"/>
      <w:szCs w:val="20"/>
    </w:rPr>
  </w:style>
  <w:style w:type="character" w:styleId="Strong">
    <w:name w:val="Strong"/>
    <w:basedOn w:val="DefaultParagraphFont"/>
    <w:uiPriority w:val="22"/>
    <w:semiHidden/>
    <w:qFormat/>
    <w:rsid w:val="000B21E9"/>
    <w:rPr>
      <w:b/>
      <w:bCs/>
    </w:rPr>
  </w:style>
  <w:style w:type="paragraph" w:styleId="Subtitle">
    <w:name w:val="Subtitle"/>
    <w:basedOn w:val="Normal"/>
    <w:next w:val="Normal"/>
    <w:link w:val="SubtitleChar"/>
    <w:uiPriority w:val="11"/>
    <w:semiHidden/>
    <w:qFormat/>
    <w:rsid w:val="000B21E9"/>
    <w:pPr>
      <w:numPr>
        <w:ilvl w:val="1"/>
      </w:numPr>
    </w:pPr>
    <w:rPr>
      <w:rFonts w:asciiTheme="majorHAnsi" w:eastAsiaTheme="majorEastAsia" w:hAnsiTheme="majorHAnsi" w:cstheme="majorBidi"/>
      <w:i/>
      <w:iCs/>
      <w:color w:val="008CA8" w:themeColor="accent1"/>
      <w:spacing w:val="15"/>
      <w:sz w:val="24"/>
      <w:szCs w:val="24"/>
    </w:rPr>
  </w:style>
  <w:style w:type="character" w:customStyle="1" w:styleId="SubtitleChar">
    <w:name w:val="Subtitle Char"/>
    <w:basedOn w:val="DefaultParagraphFont"/>
    <w:link w:val="Subtitle"/>
    <w:uiPriority w:val="11"/>
    <w:semiHidden/>
    <w:rsid w:val="000B21E9"/>
    <w:rPr>
      <w:rFonts w:asciiTheme="majorHAnsi" w:eastAsiaTheme="majorEastAsia" w:hAnsiTheme="majorHAnsi" w:cstheme="majorBidi"/>
      <w:i/>
      <w:iCs/>
      <w:color w:val="008CA8" w:themeColor="accent1"/>
      <w:spacing w:val="15"/>
      <w:sz w:val="24"/>
      <w:szCs w:val="24"/>
    </w:rPr>
  </w:style>
  <w:style w:type="character" w:styleId="SubtleEmphasis">
    <w:name w:val="Subtle Emphasis"/>
    <w:basedOn w:val="DefaultParagraphFont"/>
    <w:uiPriority w:val="19"/>
    <w:semiHidden/>
    <w:qFormat/>
    <w:rsid w:val="000B21E9"/>
    <w:rPr>
      <w:i/>
      <w:iCs/>
      <w:color w:val="808080" w:themeColor="text1" w:themeTint="7F"/>
    </w:rPr>
  </w:style>
  <w:style w:type="character" w:styleId="SubtleReference">
    <w:name w:val="Subtle Reference"/>
    <w:basedOn w:val="DefaultParagraphFont"/>
    <w:uiPriority w:val="31"/>
    <w:semiHidden/>
    <w:qFormat/>
    <w:rsid w:val="000B21E9"/>
    <w:rPr>
      <w:smallCaps/>
      <w:color w:val="99DBDE" w:themeColor="accent2"/>
      <w:u w:val="single"/>
    </w:rPr>
  </w:style>
  <w:style w:type="table" w:styleId="Table3Deffects1">
    <w:name w:val="Table 3D effects 1"/>
    <w:basedOn w:val="TableNormal"/>
    <w:uiPriority w:val="99"/>
    <w:semiHidden/>
    <w:unhideWhenUsed/>
    <w:rsid w:val="000B21E9"/>
    <w:pPr>
      <w:spacing w:before="240" w:after="0" w:line="24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21E9"/>
    <w:pPr>
      <w:spacing w:before="240" w:after="0" w:line="24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21E9"/>
    <w:pPr>
      <w:spacing w:before="240"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21E9"/>
    <w:pPr>
      <w:spacing w:before="240" w:after="0"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21E9"/>
    <w:pPr>
      <w:spacing w:before="240" w:after="0"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21E9"/>
    <w:pPr>
      <w:spacing w:before="240" w:after="0" w:line="24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21E9"/>
    <w:pPr>
      <w:spacing w:before="240" w:after="0" w:line="24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21E9"/>
    <w:pPr>
      <w:spacing w:before="240" w:after="0" w:line="24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21E9"/>
    <w:pPr>
      <w:spacing w:before="240" w:after="0" w:line="24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21E9"/>
    <w:pPr>
      <w:spacing w:before="240" w:after="0" w:line="24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21E9"/>
    <w:pPr>
      <w:spacing w:before="240" w:after="0" w:line="24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21E9"/>
    <w:pPr>
      <w:spacing w:before="240" w:after="0" w:line="24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21E9"/>
    <w:pPr>
      <w:spacing w:before="240" w:after="0" w:line="24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21E9"/>
    <w:pPr>
      <w:spacing w:before="240" w:after="0" w:line="24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21E9"/>
    <w:pPr>
      <w:spacing w:before="240" w:after="0" w:line="24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21E9"/>
    <w:pPr>
      <w:spacing w:before="240" w:after="0" w:line="24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21E9"/>
    <w:pPr>
      <w:spacing w:before="240" w:after="0" w:line="24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21E9"/>
    <w:pPr>
      <w:spacing w:before="24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21E9"/>
    <w:pPr>
      <w:spacing w:before="240" w:after="0" w:line="24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21E9"/>
    <w:pPr>
      <w:spacing w:before="240" w:after="0" w:line="24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21E9"/>
    <w:pPr>
      <w:spacing w:before="240" w:after="0" w:line="24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21E9"/>
    <w:pPr>
      <w:spacing w:before="240"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21E9"/>
    <w:pPr>
      <w:spacing w:before="240" w:after="0" w:line="24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21E9"/>
    <w:pPr>
      <w:spacing w:before="240" w:after="0" w:line="24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21E9"/>
    <w:pPr>
      <w:spacing w:before="240" w:after="0" w:line="24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B21E9"/>
    <w:pPr>
      <w:spacing w:before="240" w:after="0" w:line="24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21E9"/>
    <w:pPr>
      <w:spacing w:before="240" w:after="0" w:line="24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21E9"/>
    <w:pPr>
      <w:spacing w:before="240" w:after="0" w:line="24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21E9"/>
    <w:pPr>
      <w:spacing w:before="240"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21E9"/>
    <w:pPr>
      <w:spacing w:before="24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21E9"/>
    <w:pPr>
      <w:spacing w:before="240" w:after="0" w:line="24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21E9"/>
    <w:pPr>
      <w:spacing w:before="240" w:after="0" w:line="24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21E9"/>
    <w:pPr>
      <w:spacing w:before="240" w:after="0" w:line="24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B21E9"/>
    <w:pPr>
      <w:ind w:left="200" w:hanging="200"/>
    </w:pPr>
  </w:style>
  <w:style w:type="paragraph" w:styleId="TableofFigures">
    <w:name w:val="table of figures"/>
    <w:basedOn w:val="Normal"/>
    <w:next w:val="Normal"/>
    <w:uiPriority w:val="99"/>
    <w:semiHidden/>
    <w:rsid w:val="000B21E9"/>
  </w:style>
  <w:style w:type="table" w:styleId="TableProfessional">
    <w:name w:val="Table Professional"/>
    <w:basedOn w:val="TableNormal"/>
    <w:uiPriority w:val="99"/>
    <w:semiHidden/>
    <w:unhideWhenUsed/>
    <w:rsid w:val="000B21E9"/>
    <w:pPr>
      <w:spacing w:before="24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21E9"/>
    <w:pPr>
      <w:spacing w:before="240" w:after="0" w:line="24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21E9"/>
    <w:pPr>
      <w:spacing w:before="240" w:after="0" w:line="24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21E9"/>
    <w:pPr>
      <w:spacing w:before="240" w:after="0" w:line="24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21E9"/>
    <w:pPr>
      <w:spacing w:before="240" w:after="0" w:line="24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21E9"/>
    <w:pPr>
      <w:spacing w:before="240" w:after="0" w:line="24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21E9"/>
    <w:pPr>
      <w:spacing w:before="24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B21E9"/>
    <w:pPr>
      <w:spacing w:before="240" w:after="0" w:line="24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21E9"/>
    <w:pPr>
      <w:spacing w:before="240" w:after="0" w:line="24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21E9"/>
    <w:pPr>
      <w:spacing w:before="240" w:after="0" w:line="24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0B21E9"/>
    <w:pPr>
      <w:pBdr>
        <w:bottom w:val="single" w:sz="8" w:space="4" w:color="008CA8" w:themeColor="accent1"/>
      </w:pBdr>
      <w:spacing w:before="0" w:after="300"/>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semiHidden/>
    <w:rsid w:val="000B21E9"/>
    <w:rPr>
      <w:rFonts w:asciiTheme="majorHAnsi" w:eastAsiaTheme="majorEastAsia" w:hAnsiTheme="majorHAnsi" w:cstheme="majorBidi"/>
      <w:color w:val="232323" w:themeColor="text2" w:themeShade="BF"/>
      <w:spacing w:val="5"/>
      <w:kern w:val="28"/>
      <w:sz w:val="52"/>
      <w:szCs w:val="52"/>
    </w:rPr>
  </w:style>
  <w:style w:type="paragraph" w:styleId="TOAHeading">
    <w:name w:val="toa heading"/>
    <w:basedOn w:val="Normal"/>
    <w:next w:val="Normal"/>
    <w:uiPriority w:val="99"/>
    <w:semiHidden/>
    <w:rsid w:val="000B21E9"/>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rsid w:val="000B21E9"/>
    <w:pPr>
      <w:spacing w:after="100"/>
      <w:ind w:left="400"/>
    </w:pPr>
  </w:style>
  <w:style w:type="paragraph" w:styleId="TOC4">
    <w:name w:val="toc 4"/>
    <w:basedOn w:val="Normal"/>
    <w:next w:val="Normal"/>
    <w:autoRedefine/>
    <w:uiPriority w:val="39"/>
    <w:semiHidden/>
    <w:rsid w:val="000B21E9"/>
    <w:pPr>
      <w:spacing w:after="100"/>
      <w:ind w:left="600"/>
    </w:pPr>
  </w:style>
  <w:style w:type="paragraph" w:styleId="TOC5">
    <w:name w:val="toc 5"/>
    <w:basedOn w:val="Normal"/>
    <w:next w:val="Normal"/>
    <w:autoRedefine/>
    <w:uiPriority w:val="39"/>
    <w:semiHidden/>
    <w:rsid w:val="000B21E9"/>
    <w:pPr>
      <w:spacing w:after="100"/>
      <w:ind w:left="800"/>
    </w:pPr>
  </w:style>
  <w:style w:type="paragraph" w:styleId="TOC6">
    <w:name w:val="toc 6"/>
    <w:basedOn w:val="Normal"/>
    <w:next w:val="Normal"/>
    <w:autoRedefine/>
    <w:uiPriority w:val="39"/>
    <w:semiHidden/>
    <w:rsid w:val="000B21E9"/>
    <w:pPr>
      <w:spacing w:after="100"/>
      <w:ind w:left="1000"/>
    </w:pPr>
  </w:style>
  <w:style w:type="paragraph" w:styleId="TOC7">
    <w:name w:val="toc 7"/>
    <w:basedOn w:val="Normal"/>
    <w:next w:val="Normal"/>
    <w:autoRedefine/>
    <w:uiPriority w:val="39"/>
    <w:semiHidden/>
    <w:rsid w:val="000B21E9"/>
    <w:pPr>
      <w:spacing w:after="100"/>
      <w:ind w:left="1200"/>
    </w:pPr>
  </w:style>
  <w:style w:type="paragraph" w:styleId="TOC8">
    <w:name w:val="toc 8"/>
    <w:basedOn w:val="Normal"/>
    <w:next w:val="Normal"/>
    <w:autoRedefine/>
    <w:uiPriority w:val="39"/>
    <w:semiHidden/>
    <w:rsid w:val="000B21E9"/>
    <w:pPr>
      <w:spacing w:after="100"/>
      <w:ind w:left="1400"/>
    </w:pPr>
  </w:style>
  <w:style w:type="paragraph" w:styleId="TOC9">
    <w:name w:val="toc 9"/>
    <w:basedOn w:val="Normal"/>
    <w:next w:val="Normal"/>
    <w:autoRedefine/>
    <w:uiPriority w:val="39"/>
    <w:semiHidden/>
    <w:rsid w:val="000B21E9"/>
    <w:pPr>
      <w:spacing w:after="100"/>
      <w:ind w:left="1600"/>
    </w:pPr>
  </w:style>
  <w:style w:type="paragraph" w:styleId="TOCHeading">
    <w:name w:val="TOC Heading"/>
    <w:basedOn w:val="Heading1"/>
    <w:next w:val="Normal"/>
    <w:uiPriority w:val="39"/>
    <w:semiHidden/>
    <w:qFormat/>
    <w:rsid w:val="000B21E9"/>
    <w:pPr>
      <w:keepLines/>
      <w:numPr>
        <w:numId w:val="0"/>
      </w:numPr>
      <w:spacing w:before="480"/>
      <w:outlineLvl w:val="9"/>
    </w:pPr>
    <w:rPr>
      <w:rFonts w:asciiTheme="majorHAnsi" w:eastAsiaTheme="majorEastAsia" w:hAnsiTheme="majorHAnsi" w:cstheme="majorBidi"/>
      <w:bCs/>
      <w:color w:val="00687D" w:themeColor="accent1" w:themeShade="BF"/>
      <w:kern w:val="0"/>
      <w:sz w:val="28"/>
      <w:szCs w:val="28"/>
    </w:rPr>
  </w:style>
  <w:style w:type="numbering" w:customStyle="1" w:styleId="GadensBulletedList">
    <w:name w:val="Gadens Bulleted List"/>
    <w:uiPriority w:val="99"/>
    <w:rsid w:val="00C552F6"/>
    <w:pPr>
      <w:numPr>
        <w:numId w:val="8"/>
      </w:numPr>
    </w:pPr>
  </w:style>
  <w:style w:type="numbering" w:customStyle="1" w:styleId="GadensNumberedList">
    <w:name w:val="Gadens Numbered List"/>
    <w:uiPriority w:val="99"/>
    <w:rsid w:val="001D0170"/>
    <w:pPr>
      <w:numPr>
        <w:numId w:val="9"/>
      </w:numPr>
    </w:pPr>
  </w:style>
  <w:style w:type="character" w:customStyle="1" w:styleId="ChoiceNotation">
    <w:name w:val="ChoiceNotation"/>
    <w:basedOn w:val="DefaultParagraphFont"/>
    <w:uiPriority w:val="1"/>
    <w:unhideWhenUsed/>
    <w:rsid w:val="00483F0E"/>
    <w:rPr>
      <w:b/>
      <w:color w:val="FF0000"/>
    </w:rPr>
  </w:style>
  <w:style w:type="paragraph" w:customStyle="1" w:styleId="SectionHead">
    <w:name w:val="Section Head"/>
    <w:basedOn w:val="Normal"/>
    <w:next w:val="BodyText"/>
    <w:rsid w:val="00AC17C7"/>
    <w:pPr>
      <w:spacing w:before="360"/>
    </w:pPr>
    <w:rPr>
      <w:b/>
      <w:sz w:val="24"/>
      <w:szCs w:val="24"/>
    </w:rPr>
  </w:style>
  <w:style w:type="paragraph" w:customStyle="1" w:styleId="HeaderGadens">
    <w:name w:val="Header Gadens"/>
    <w:basedOn w:val="Normal"/>
    <w:semiHidden/>
    <w:rsid w:val="00E40179"/>
    <w:pPr>
      <w:spacing w:before="0"/>
      <w:jc w:val="center"/>
    </w:pPr>
    <w:rPr>
      <w:sz w:val="16"/>
    </w:rPr>
  </w:style>
  <w:style w:type="table" w:customStyle="1" w:styleId="GadensTable">
    <w:name w:val="Gadens Table"/>
    <w:basedOn w:val="TableNormal"/>
    <w:uiPriority w:val="99"/>
    <w:rsid w:val="006C38EF"/>
    <w:pPr>
      <w:spacing w:after="0" w:line="240" w:lineRule="auto"/>
    </w:pPr>
    <w:rPr>
      <w:rFonts w:ascii="Arial" w:hAnsi="Arial"/>
      <w:sz w:val="20"/>
    </w:rPr>
    <w:tblPr>
      <w:tblInd w:w="0" w:type="dxa"/>
      <w:tblBorders>
        <w:top w:val="single" w:sz="4" w:space="0" w:color="008CA8"/>
        <w:left w:val="single" w:sz="4" w:space="0" w:color="008CA8"/>
        <w:bottom w:val="single" w:sz="4" w:space="0" w:color="008CA8"/>
        <w:right w:val="single" w:sz="4" w:space="0" w:color="008CA8"/>
        <w:insideH w:val="single" w:sz="4" w:space="0" w:color="008CA8"/>
        <w:insideV w:val="single" w:sz="4" w:space="0" w:color="008CA8"/>
      </w:tblBorders>
      <w:tblCellMar>
        <w:top w:w="0" w:type="dxa"/>
        <w:left w:w="108" w:type="dxa"/>
        <w:bottom w:w="0" w:type="dxa"/>
        <w:right w:w="108" w:type="dxa"/>
      </w:tblCellMar>
    </w:tblPr>
    <w:tcPr>
      <w:shd w:val="clear" w:color="auto" w:fill="auto"/>
    </w:tcPr>
    <w:tblStylePr w:type="firstRow">
      <w:rPr>
        <w:rFonts w:ascii="Arial Bold" w:hAnsi="Arial Bold"/>
        <w:b/>
        <w:i w:val="0"/>
        <w:color w:val="FFFFFF" w:themeColor="background1"/>
        <w:sz w:val="20"/>
      </w:rPr>
      <w:tblPr/>
      <w:tcPr>
        <w:shd w:val="clear" w:color="auto" w:fill="008CA8"/>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1"/>
    <w:lsdException w:name="annotation text" w:unhideWhenUsed="1"/>
    <w:lsdException w:name="header" w:uiPriority="0" w:unhideWhenUsed="1"/>
    <w:lsdException w:name="footer" w:unhideWhenUsed="1"/>
    <w:lsdException w:name="caption" w:uiPriority="35" w:qFormat="1"/>
    <w:lsdException w:name="envelope address" w:unhideWhenUsed="1"/>
    <w:lsdException w:name="envelope return" w:unhideWhenUsed="1"/>
    <w:lsdException w:name="footnote reference" w:uiPriority="0" w:unhideWhenUsed="1"/>
    <w:lsdException w:name="annotation reference" w:unhideWhenUsed="1"/>
    <w:lsdException w:name="page number" w:uiPriority="0" w:unhideWhenUsed="1"/>
    <w:lsdException w:name="endnote reference" w:unhideWhenUsed="1"/>
    <w:lsdException w:name="endnote text" w:unhideWhenUsed="1"/>
    <w:lsdException w:name="List Bullet" w:uiPriority="0" w:unhideWhenUsed="1" w:qFormat="1"/>
    <w:lsdException w:name="List Number" w:uiPriority="0" w:qFormat="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1"/>
    <w:lsdException w:name="Default Paragraph Font" w:uiPriority="1" w:unhideWhenUsed="1"/>
    <w:lsdException w:name="Body Text" w:uiPriority="0" w:qFormat="1"/>
    <w:lsdException w:name="Body Text Indent" w:uiPriority="0" w:unhideWhenUsed="1" w:qFormat="1"/>
    <w:lsdException w:name="Subtitle" w:uiPriority="11" w:qFormat="1"/>
    <w:lsdException w:name="Hyperlink" w:uiPriority="0" w:unhideWhenUsed="1"/>
    <w:lsdException w:name="FollowedHyperlink" w:uiPriority="0"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rsid w:val="00B70532"/>
    <w:pPr>
      <w:spacing w:before="240" w:after="0" w:line="240" w:lineRule="auto"/>
    </w:pPr>
    <w:rPr>
      <w:rFonts w:ascii="Arial" w:eastAsia="Times New Roman" w:hAnsi="Arial" w:cs="Times New Roman"/>
      <w:sz w:val="20"/>
      <w:szCs w:val="20"/>
    </w:rPr>
  </w:style>
  <w:style w:type="paragraph" w:styleId="Heading1">
    <w:name w:val="heading 1"/>
    <w:basedOn w:val="Normal"/>
    <w:link w:val="Heading1Char"/>
    <w:qFormat/>
    <w:rsid w:val="00997345"/>
    <w:pPr>
      <w:keepNext/>
      <w:numPr>
        <w:numId w:val="4"/>
      </w:numPr>
      <w:spacing w:before="360"/>
      <w:outlineLvl w:val="0"/>
    </w:pPr>
    <w:rPr>
      <w:b/>
      <w:kern w:val="28"/>
    </w:rPr>
  </w:style>
  <w:style w:type="paragraph" w:styleId="Heading2">
    <w:name w:val="heading 2"/>
    <w:basedOn w:val="Normal"/>
    <w:link w:val="Heading2Char"/>
    <w:qFormat/>
    <w:rsid w:val="00997345"/>
    <w:pPr>
      <w:numPr>
        <w:ilvl w:val="1"/>
        <w:numId w:val="4"/>
      </w:numPr>
      <w:outlineLvl w:val="1"/>
    </w:pPr>
  </w:style>
  <w:style w:type="paragraph" w:styleId="Heading3">
    <w:name w:val="heading 3"/>
    <w:basedOn w:val="Normal"/>
    <w:link w:val="Heading3Char"/>
    <w:qFormat/>
    <w:rsid w:val="00997345"/>
    <w:pPr>
      <w:numPr>
        <w:ilvl w:val="2"/>
        <w:numId w:val="4"/>
      </w:numPr>
      <w:outlineLvl w:val="2"/>
    </w:pPr>
  </w:style>
  <w:style w:type="paragraph" w:styleId="Heading4">
    <w:name w:val="heading 4"/>
    <w:basedOn w:val="Normal"/>
    <w:link w:val="Heading4Char"/>
    <w:qFormat/>
    <w:rsid w:val="00997345"/>
    <w:pPr>
      <w:numPr>
        <w:ilvl w:val="3"/>
        <w:numId w:val="4"/>
      </w:numPr>
      <w:outlineLvl w:val="3"/>
    </w:pPr>
  </w:style>
  <w:style w:type="paragraph" w:styleId="Heading5">
    <w:name w:val="heading 5"/>
    <w:basedOn w:val="Normal"/>
    <w:link w:val="Heading5Char"/>
    <w:qFormat/>
    <w:rsid w:val="00997345"/>
    <w:pPr>
      <w:numPr>
        <w:ilvl w:val="4"/>
        <w:numId w:val="4"/>
      </w:numPr>
      <w:outlineLvl w:val="4"/>
    </w:pPr>
  </w:style>
  <w:style w:type="paragraph" w:styleId="Heading6">
    <w:name w:val="heading 6"/>
    <w:basedOn w:val="Normal"/>
    <w:next w:val="Normal"/>
    <w:link w:val="Heading6Char"/>
    <w:semiHidden/>
    <w:rsid w:val="00997345"/>
    <w:pPr>
      <w:outlineLvl w:val="5"/>
    </w:pPr>
  </w:style>
  <w:style w:type="paragraph" w:styleId="Heading7">
    <w:name w:val="heading 7"/>
    <w:basedOn w:val="Normal"/>
    <w:link w:val="Heading7Char"/>
    <w:semiHidden/>
    <w:rsid w:val="00997345"/>
    <w:pPr>
      <w:outlineLvl w:val="6"/>
    </w:pPr>
  </w:style>
  <w:style w:type="paragraph" w:styleId="Heading8">
    <w:name w:val="heading 8"/>
    <w:basedOn w:val="Normal"/>
    <w:link w:val="Heading8Char"/>
    <w:semiHidden/>
    <w:rsid w:val="00997345"/>
    <w:pPr>
      <w:outlineLvl w:val="7"/>
    </w:pPr>
  </w:style>
  <w:style w:type="paragraph" w:styleId="Heading9">
    <w:name w:val="heading 9"/>
    <w:basedOn w:val="Normal"/>
    <w:next w:val="Normal"/>
    <w:link w:val="Heading9Char"/>
    <w:semiHidden/>
    <w:rsid w:val="00997345"/>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997345"/>
  </w:style>
  <w:style w:type="paragraph" w:styleId="BodyTextIndent">
    <w:name w:val="Body Text Indent"/>
    <w:basedOn w:val="Normal"/>
    <w:link w:val="BodyTextIndentChar"/>
    <w:qFormat/>
    <w:rsid w:val="00997345"/>
    <w:pPr>
      <w:ind w:left="709"/>
    </w:pPr>
  </w:style>
  <w:style w:type="character" w:customStyle="1" w:styleId="BodyTextIndentChar">
    <w:name w:val="Body Text Indent Char"/>
    <w:basedOn w:val="DefaultParagraphFont"/>
    <w:link w:val="BodyTextIndent"/>
    <w:rsid w:val="00997345"/>
    <w:rPr>
      <w:rFonts w:ascii="Arial" w:eastAsia="Times New Roman" w:hAnsi="Arial" w:cs="Times New Roman"/>
      <w:sz w:val="20"/>
      <w:szCs w:val="20"/>
    </w:rPr>
  </w:style>
  <w:style w:type="paragraph" w:customStyle="1" w:styleId="BodyTextIndenta">
    <w:name w:val="Body Text Indent (a)"/>
    <w:basedOn w:val="BodyTextIndent"/>
    <w:rsid w:val="00997345"/>
    <w:pPr>
      <w:ind w:left="1418"/>
    </w:pPr>
  </w:style>
  <w:style w:type="paragraph" w:customStyle="1" w:styleId="BodyTextIndentA0">
    <w:name w:val="Body Text Indent (A)"/>
    <w:basedOn w:val="Normal"/>
    <w:rsid w:val="00997345"/>
    <w:pPr>
      <w:ind w:left="2836"/>
    </w:pPr>
  </w:style>
  <w:style w:type="paragraph" w:customStyle="1" w:styleId="BodyTextIndenti">
    <w:name w:val="Body Text Indent (i)"/>
    <w:basedOn w:val="BodyTextIndenta"/>
    <w:rsid w:val="00997345"/>
    <w:pPr>
      <w:ind w:left="2126"/>
    </w:pPr>
  </w:style>
  <w:style w:type="paragraph" w:customStyle="1" w:styleId="BodyTextIndentI0">
    <w:name w:val="Body Text Indent (I)"/>
    <w:basedOn w:val="BodyTextIndentA0"/>
    <w:rsid w:val="00997345"/>
    <w:pPr>
      <w:ind w:left="3545"/>
    </w:pPr>
  </w:style>
  <w:style w:type="paragraph" w:customStyle="1" w:styleId="DocTitle">
    <w:name w:val="Doc Title"/>
    <w:basedOn w:val="Normal"/>
    <w:rsid w:val="00997345"/>
    <w:rPr>
      <w:b/>
      <w:sz w:val="28"/>
    </w:rPr>
  </w:style>
  <w:style w:type="character" w:customStyle="1" w:styleId="Heading1Char">
    <w:name w:val="Heading 1 Char"/>
    <w:basedOn w:val="DefaultParagraphFont"/>
    <w:link w:val="Heading1"/>
    <w:rsid w:val="00997345"/>
    <w:rPr>
      <w:rFonts w:ascii="Arial" w:eastAsia="Times New Roman" w:hAnsi="Arial" w:cs="Times New Roman"/>
      <w:b/>
      <w:kern w:val="28"/>
      <w:sz w:val="20"/>
      <w:szCs w:val="20"/>
    </w:rPr>
  </w:style>
  <w:style w:type="character" w:customStyle="1" w:styleId="Heading2Char">
    <w:name w:val="Heading 2 Char"/>
    <w:basedOn w:val="DefaultParagraphFont"/>
    <w:link w:val="Heading2"/>
    <w:rsid w:val="00997345"/>
    <w:rPr>
      <w:rFonts w:ascii="Arial" w:eastAsia="Times New Roman" w:hAnsi="Arial" w:cs="Times New Roman"/>
      <w:sz w:val="20"/>
      <w:szCs w:val="20"/>
    </w:rPr>
  </w:style>
  <w:style w:type="character" w:customStyle="1" w:styleId="Heading3Char">
    <w:name w:val="Heading 3 Char"/>
    <w:basedOn w:val="DefaultParagraphFont"/>
    <w:link w:val="Heading3"/>
    <w:rsid w:val="00997345"/>
    <w:rPr>
      <w:rFonts w:ascii="Arial" w:eastAsia="Times New Roman" w:hAnsi="Arial" w:cs="Times New Roman"/>
      <w:sz w:val="20"/>
      <w:szCs w:val="20"/>
    </w:rPr>
  </w:style>
  <w:style w:type="character" w:customStyle="1" w:styleId="Heading4Char">
    <w:name w:val="Heading 4 Char"/>
    <w:basedOn w:val="DefaultParagraphFont"/>
    <w:link w:val="Heading4"/>
    <w:rsid w:val="00997345"/>
    <w:rPr>
      <w:rFonts w:ascii="Arial" w:eastAsia="Times New Roman" w:hAnsi="Arial" w:cs="Times New Roman"/>
      <w:sz w:val="20"/>
      <w:szCs w:val="20"/>
    </w:rPr>
  </w:style>
  <w:style w:type="character" w:customStyle="1" w:styleId="Heading5Char">
    <w:name w:val="Heading 5 Char"/>
    <w:basedOn w:val="DefaultParagraphFont"/>
    <w:link w:val="Heading5"/>
    <w:rsid w:val="00997345"/>
    <w:rPr>
      <w:rFonts w:ascii="Arial" w:eastAsia="Times New Roman" w:hAnsi="Arial" w:cs="Times New Roman"/>
      <w:sz w:val="20"/>
      <w:szCs w:val="20"/>
    </w:rPr>
  </w:style>
  <w:style w:type="paragraph" w:styleId="ListBullet">
    <w:name w:val="List Bullet"/>
    <w:basedOn w:val="Normal"/>
    <w:qFormat/>
    <w:rsid w:val="00C552F6"/>
    <w:pPr>
      <w:numPr>
        <w:numId w:val="10"/>
      </w:numPr>
    </w:pPr>
  </w:style>
  <w:style w:type="paragraph" w:customStyle="1" w:styleId="Subheading">
    <w:name w:val="Subheading"/>
    <w:basedOn w:val="Normal"/>
    <w:qFormat/>
    <w:rsid w:val="001D0170"/>
    <w:pPr>
      <w:keepNext/>
      <w:numPr>
        <w:numId w:val="18"/>
      </w:numPr>
      <w:spacing w:before="360"/>
    </w:pPr>
    <w:rPr>
      <w:b/>
    </w:rPr>
  </w:style>
  <w:style w:type="character" w:customStyle="1" w:styleId="VariablePrompt">
    <w:name w:val="VariablePrompt"/>
    <w:uiPriority w:val="1"/>
    <w:unhideWhenUsed/>
    <w:rsid w:val="00483F0E"/>
    <w:rPr>
      <w:b/>
      <w:vanish/>
      <w:color w:val="0000FF"/>
    </w:rPr>
  </w:style>
  <w:style w:type="paragraph" w:styleId="Header">
    <w:name w:val="header"/>
    <w:basedOn w:val="Normal"/>
    <w:link w:val="HeaderChar"/>
    <w:semiHidden/>
    <w:rsid w:val="00997345"/>
    <w:pPr>
      <w:jc w:val="center"/>
    </w:pPr>
  </w:style>
  <w:style w:type="character" w:customStyle="1" w:styleId="HeaderChar">
    <w:name w:val="Header Char"/>
    <w:basedOn w:val="DefaultParagraphFont"/>
    <w:link w:val="Header"/>
    <w:semiHidden/>
    <w:rsid w:val="00C07B42"/>
    <w:rPr>
      <w:rFonts w:ascii="Arial" w:eastAsia="Times New Roman" w:hAnsi="Arial" w:cs="Times New Roman"/>
      <w:sz w:val="20"/>
      <w:szCs w:val="20"/>
    </w:rPr>
  </w:style>
  <w:style w:type="paragraph" w:styleId="Footer">
    <w:name w:val="footer"/>
    <w:basedOn w:val="Normal"/>
    <w:link w:val="FooterChar"/>
    <w:uiPriority w:val="99"/>
    <w:semiHidden/>
    <w:rsid w:val="00997345"/>
    <w:pPr>
      <w:tabs>
        <w:tab w:val="center" w:pos="4153"/>
        <w:tab w:val="right" w:pos="8306"/>
      </w:tabs>
      <w:spacing w:before="0"/>
    </w:pPr>
    <w:rPr>
      <w:sz w:val="14"/>
    </w:rPr>
  </w:style>
  <w:style w:type="character" w:customStyle="1" w:styleId="FooterChar">
    <w:name w:val="Footer Char"/>
    <w:basedOn w:val="DefaultParagraphFont"/>
    <w:link w:val="Footer"/>
    <w:uiPriority w:val="99"/>
    <w:semiHidden/>
    <w:rsid w:val="00997345"/>
    <w:rPr>
      <w:rFonts w:ascii="Arial" w:eastAsia="Times New Roman" w:hAnsi="Arial" w:cs="Times New Roman"/>
      <w:sz w:val="14"/>
      <w:szCs w:val="20"/>
    </w:rPr>
  </w:style>
  <w:style w:type="paragraph" w:styleId="BodyText">
    <w:name w:val="Body Text"/>
    <w:basedOn w:val="Normal"/>
    <w:link w:val="BodyTextChar"/>
    <w:qFormat/>
    <w:rsid w:val="00997345"/>
  </w:style>
  <w:style w:type="character" w:customStyle="1" w:styleId="BodyTextChar">
    <w:name w:val="Body Text Char"/>
    <w:basedOn w:val="DefaultParagraphFont"/>
    <w:link w:val="BodyText"/>
    <w:rsid w:val="00997345"/>
    <w:rPr>
      <w:rFonts w:ascii="Arial" w:eastAsia="Times New Roman" w:hAnsi="Arial" w:cs="Times New Roman"/>
      <w:sz w:val="20"/>
      <w:szCs w:val="20"/>
    </w:rPr>
  </w:style>
  <w:style w:type="character" w:customStyle="1" w:styleId="Bold">
    <w:name w:val="Bold"/>
    <w:basedOn w:val="DefaultParagraphFont"/>
    <w:rsid w:val="00997345"/>
    <w:rPr>
      <w:b/>
    </w:rPr>
  </w:style>
  <w:style w:type="character" w:customStyle="1" w:styleId="Italic">
    <w:name w:val="Italic"/>
    <w:basedOn w:val="DefaultParagraphFont"/>
    <w:rsid w:val="00997345"/>
    <w:rPr>
      <w:i/>
    </w:rPr>
  </w:style>
  <w:style w:type="paragraph" w:customStyle="1" w:styleId="PrecCode">
    <w:name w:val="Prec Code"/>
    <w:basedOn w:val="Normal"/>
    <w:uiPriority w:val="1"/>
    <w:unhideWhenUsed/>
    <w:rsid w:val="00726FF6"/>
    <w:pPr>
      <w:tabs>
        <w:tab w:val="left" w:pos="1134"/>
      </w:tabs>
      <w:spacing w:before="0" w:after="240"/>
      <w:ind w:left="1134" w:hanging="1134"/>
    </w:pPr>
    <w:rPr>
      <w:b/>
      <w:vanish/>
      <w:color w:val="FF0000"/>
    </w:rPr>
  </w:style>
  <w:style w:type="paragraph" w:customStyle="1" w:styleId="SchedPara1">
    <w:name w:val="Sched Para 1"/>
    <w:basedOn w:val="Normal"/>
    <w:next w:val="BodyTextIndent"/>
    <w:rsid w:val="00374A96"/>
    <w:pPr>
      <w:keepNext/>
      <w:numPr>
        <w:numId w:val="2"/>
      </w:numPr>
    </w:pPr>
    <w:rPr>
      <w:b/>
      <w:sz w:val="22"/>
    </w:rPr>
  </w:style>
  <w:style w:type="paragraph" w:customStyle="1" w:styleId="SchedPara2">
    <w:name w:val="Sched Para 2"/>
    <w:basedOn w:val="Normal"/>
    <w:next w:val="BodyTextIndent"/>
    <w:rsid w:val="00325633"/>
    <w:pPr>
      <w:keepNext/>
      <w:numPr>
        <w:ilvl w:val="1"/>
        <w:numId w:val="2"/>
      </w:numPr>
    </w:pPr>
    <w:rPr>
      <w:b/>
    </w:rPr>
  </w:style>
  <w:style w:type="paragraph" w:customStyle="1" w:styleId="SchedPara3">
    <w:name w:val="Sched Para 3"/>
    <w:basedOn w:val="Normal"/>
    <w:rsid w:val="00325633"/>
    <w:pPr>
      <w:numPr>
        <w:ilvl w:val="2"/>
        <w:numId w:val="2"/>
      </w:numPr>
    </w:pPr>
  </w:style>
  <w:style w:type="paragraph" w:customStyle="1" w:styleId="SchedPara4">
    <w:name w:val="Sched Para 4"/>
    <w:basedOn w:val="Normal"/>
    <w:rsid w:val="00325633"/>
    <w:pPr>
      <w:numPr>
        <w:ilvl w:val="3"/>
        <w:numId w:val="2"/>
      </w:numPr>
    </w:pPr>
  </w:style>
  <w:style w:type="paragraph" w:customStyle="1" w:styleId="SchedPara5">
    <w:name w:val="Sched Para 5"/>
    <w:basedOn w:val="Normal"/>
    <w:rsid w:val="00325633"/>
    <w:pPr>
      <w:numPr>
        <w:ilvl w:val="4"/>
        <w:numId w:val="2"/>
      </w:numPr>
    </w:pPr>
  </w:style>
  <w:style w:type="character" w:customStyle="1" w:styleId="VariableNotes">
    <w:name w:val="VariableNotes"/>
    <w:basedOn w:val="DefaultParagraphFont"/>
    <w:uiPriority w:val="1"/>
    <w:unhideWhenUsed/>
    <w:rsid w:val="00483F0E"/>
    <w:rPr>
      <w:b/>
      <w:color w:val="0000FF"/>
    </w:rPr>
  </w:style>
  <w:style w:type="paragraph" w:styleId="FootnoteText">
    <w:name w:val="footnote text"/>
    <w:basedOn w:val="Normal"/>
    <w:link w:val="FootnoteTextChar"/>
    <w:semiHidden/>
    <w:rsid w:val="00483F0E"/>
    <w:pPr>
      <w:spacing w:before="0" w:after="60"/>
    </w:pPr>
    <w:rPr>
      <w:sz w:val="18"/>
    </w:rPr>
  </w:style>
  <w:style w:type="character" w:customStyle="1" w:styleId="FootnoteTextChar">
    <w:name w:val="Footnote Text Char"/>
    <w:basedOn w:val="DefaultParagraphFont"/>
    <w:link w:val="FootnoteText"/>
    <w:semiHidden/>
    <w:rsid w:val="00483F0E"/>
    <w:rPr>
      <w:rFonts w:ascii="Arial" w:eastAsia="Times New Roman" w:hAnsi="Arial" w:cs="Times New Roman"/>
      <w:sz w:val="18"/>
      <w:szCs w:val="20"/>
    </w:rPr>
  </w:style>
  <w:style w:type="character" w:customStyle="1" w:styleId="BoldItalic">
    <w:name w:val="Bold Italic"/>
    <w:basedOn w:val="DefaultParagraphFont"/>
    <w:rsid w:val="00997345"/>
    <w:rPr>
      <w:b/>
      <w:i/>
    </w:rPr>
  </w:style>
  <w:style w:type="paragraph" w:customStyle="1" w:styleId="SingleLine">
    <w:name w:val="Single Line"/>
    <w:basedOn w:val="Normal"/>
    <w:uiPriority w:val="1"/>
    <w:unhideWhenUsed/>
    <w:rsid w:val="00997345"/>
    <w:pPr>
      <w:spacing w:before="0"/>
    </w:pPr>
  </w:style>
  <w:style w:type="paragraph" w:customStyle="1" w:styleId="TableText">
    <w:name w:val="Table Text"/>
    <w:basedOn w:val="Normal"/>
    <w:rsid w:val="00997345"/>
    <w:pPr>
      <w:spacing w:before="0"/>
    </w:pPr>
  </w:style>
  <w:style w:type="paragraph" w:customStyle="1" w:styleId="TableTextStyle">
    <w:name w:val="TableTextStyle"/>
    <w:basedOn w:val="Normal"/>
    <w:rsid w:val="00253CF1"/>
    <w:pPr>
      <w:spacing w:before="120" w:after="120"/>
      <w:ind w:left="34"/>
    </w:pPr>
    <w:rPr>
      <w:lang w:eastAsia="en-AU"/>
    </w:rPr>
  </w:style>
  <w:style w:type="paragraph" w:customStyle="1" w:styleId="SchedTableHeading">
    <w:name w:val="Sched Table Heading"/>
    <w:basedOn w:val="Normal"/>
    <w:rsid w:val="00997345"/>
    <w:pPr>
      <w:spacing w:before="0"/>
    </w:pPr>
    <w:rPr>
      <w:b/>
    </w:rPr>
  </w:style>
  <w:style w:type="paragraph" w:customStyle="1" w:styleId="SchedTableText">
    <w:name w:val="Sched Table Text"/>
    <w:basedOn w:val="Normal"/>
    <w:rsid w:val="00997345"/>
    <w:pPr>
      <w:spacing w:before="0"/>
    </w:pPr>
  </w:style>
  <w:style w:type="paragraph" w:customStyle="1" w:styleId="SchedTableText12">
    <w:name w:val="Sched Table Text 12"/>
    <w:basedOn w:val="Normal"/>
    <w:rsid w:val="00997345"/>
  </w:style>
  <w:style w:type="paragraph" w:customStyle="1" w:styleId="SchedAnnex">
    <w:name w:val="Sched/Annex"/>
    <w:basedOn w:val="Normal"/>
    <w:next w:val="BodyText"/>
    <w:rsid w:val="00DE6C5E"/>
    <w:pPr>
      <w:keepNext/>
      <w:pBdr>
        <w:bottom w:val="single" w:sz="4" w:space="4" w:color="auto"/>
      </w:pBdr>
      <w:spacing w:before="0" w:after="240"/>
    </w:pPr>
    <w:rPr>
      <w:b/>
      <w:sz w:val="28"/>
    </w:rPr>
  </w:style>
  <w:style w:type="paragraph" w:customStyle="1" w:styleId="Attestation">
    <w:name w:val="Attestation"/>
    <w:basedOn w:val="Normal"/>
    <w:uiPriority w:val="1"/>
    <w:unhideWhenUsed/>
    <w:rsid w:val="00483F0E"/>
    <w:pPr>
      <w:keepNext/>
      <w:spacing w:before="0"/>
    </w:pPr>
  </w:style>
  <w:style w:type="paragraph" w:customStyle="1" w:styleId="AttestationPrompts">
    <w:name w:val="Attestation Prompts"/>
    <w:basedOn w:val="Attestation"/>
    <w:uiPriority w:val="1"/>
    <w:unhideWhenUsed/>
    <w:rsid w:val="00483F0E"/>
    <w:pPr>
      <w:spacing w:before="20"/>
    </w:pPr>
    <w:rPr>
      <w:sz w:val="16"/>
    </w:rPr>
  </w:style>
  <w:style w:type="paragraph" w:customStyle="1" w:styleId="Spacer">
    <w:name w:val="Spacer"/>
    <w:basedOn w:val="Normal"/>
    <w:semiHidden/>
    <w:rsid w:val="00BD7157"/>
    <w:pPr>
      <w:spacing w:before="0"/>
    </w:pPr>
    <w:rPr>
      <w:sz w:val="8"/>
    </w:rPr>
  </w:style>
  <w:style w:type="numbering" w:customStyle="1" w:styleId="Headings">
    <w:name w:val="Headings"/>
    <w:uiPriority w:val="99"/>
    <w:rsid w:val="00997345"/>
    <w:pPr>
      <w:numPr>
        <w:numId w:val="1"/>
      </w:numPr>
    </w:pPr>
  </w:style>
  <w:style w:type="numbering" w:customStyle="1" w:styleId="Schedules">
    <w:name w:val="Schedules"/>
    <w:uiPriority w:val="99"/>
    <w:rsid w:val="00325633"/>
    <w:pPr>
      <w:numPr>
        <w:numId w:val="2"/>
      </w:numPr>
    </w:pPr>
  </w:style>
  <w:style w:type="paragraph" w:customStyle="1" w:styleId="Betweentabletext">
    <w:name w:val="Between table text"/>
    <w:basedOn w:val="BodyText"/>
    <w:uiPriority w:val="1"/>
    <w:unhideWhenUsed/>
    <w:rsid w:val="00483F0E"/>
    <w:pPr>
      <w:spacing w:after="240"/>
    </w:pPr>
  </w:style>
  <w:style w:type="paragraph" w:customStyle="1" w:styleId="AddressStyle">
    <w:name w:val="AddressStyle"/>
    <w:basedOn w:val="Normal"/>
    <w:semiHidden/>
    <w:rsid w:val="00997345"/>
    <w:pPr>
      <w:spacing w:before="0"/>
    </w:pPr>
  </w:style>
  <w:style w:type="paragraph" w:customStyle="1" w:styleId="Attention">
    <w:name w:val="Attention"/>
    <w:basedOn w:val="Normal"/>
    <w:semiHidden/>
    <w:rsid w:val="00997345"/>
  </w:style>
  <w:style w:type="numbering" w:customStyle="1" w:styleId="BulletedList">
    <w:name w:val="Bulleted List"/>
    <w:uiPriority w:val="99"/>
    <w:rsid w:val="00997345"/>
    <w:pPr>
      <w:numPr>
        <w:numId w:val="3"/>
      </w:numPr>
    </w:pPr>
  </w:style>
  <w:style w:type="paragraph" w:customStyle="1" w:styleId="CCTableTextStyle">
    <w:name w:val="CCTableTextStyle"/>
    <w:basedOn w:val="TableTextStyle"/>
    <w:semiHidden/>
    <w:rsid w:val="00997345"/>
    <w:rPr>
      <w:b/>
      <w:bCs/>
    </w:rPr>
  </w:style>
  <w:style w:type="paragraph" w:customStyle="1" w:styleId="DateStyle">
    <w:name w:val="DateStyle"/>
    <w:basedOn w:val="Normal"/>
    <w:rsid w:val="00997345"/>
    <w:pPr>
      <w:spacing w:before="600" w:after="240"/>
    </w:pPr>
  </w:style>
  <w:style w:type="paragraph" w:customStyle="1" w:styleId="Delivery">
    <w:name w:val="Delivery"/>
    <w:basedOn w:val="Normal"/>
    <w:semiHidden/>
    <w:rsid w:val="00997345"/>
    <w:rPr>
      <w:b/>
    </w:rPr>
  </w:style>
  <w:style w:type="paragraph" w:customStyle="1" w:styleId="Disclaimer">
    <w:name w:val="Disclaimer"/>
    <w:basedOn w:val="Normal"/>
    <w:semiHidden/>
    <w:rsid w:val="00483F0E"/>
    <w:pPr>
      <w:framePr w:hSpace="181" w:vSpace="567" w:wrap="around" w:vAnchor="page" w:hAnchor="margin" w:xAlign="center" w:y="14743"/>
      <w:spacing w:before="120"/>
      <w:ind w:right="-41"/>
      <w:suppressOverlap/>
    </w:pPr>
    <w:rPr>
      <w:snapToGrid w:val="0"/>
    </w:rPr>
  </w:style>
  <w:style w:type="paragraph" w:customStyle="1" w:styleId="DisclaimerHeading">
    <w:name w:val="Disclaimer Heading"/>
    <w:basedOn w:val="Normal"/>
    <w:semiHidden/>
    <w:rsid w:val="00483F0E"/>
    <w:pPr>
      <w:framePr w:hSpace="181" w:vSpace="567" w:wrap="around" w:vAnchor="page" w:hAnchor="margin" w:xAlign="center" w:y="14743"/>
      <w:spacing w:before="80" w:after="80"/>
      <w:ind w:right="-40"/>
      <w:suppressOverlap/>
    </w:pPr>
    <w:rPr>
      <w:b/>
      <w:snapToGrid w:val="0"/>
    </w:rPr>
  </w:style>
  <w:style w:type="paragraph" w:customStyle="1" w:styleId="EmailFax">
    <w:name w:val="EmailFax"/>
    <w:basedOn w:val="Normal"/>
    <w:semiHidden/>
    <w:rsid w:val="00997345"/>
    <w:pPr>
      <w:spacing w:after="480"/>
    </w:pPr>
  </w:style>
  <w:style w:type="paragraph" w:customStyle="1" w:styleId="Enclosure">
    <w:name w:val="Enclosure"/>
    <w:basedOn w:val="Normal"/>
    <w:semiHidden/>
    <w:qFormat/>
    <w:rsid w:val="00997345"/>
  </w:style>
  <w:style w:type="character" w:styleId="FollowedHyperlink">
    <w:name w:val="FollowedHyperlink"/>
    <w:semiHidden/>
    <w:rsid w:val="00997345"/>
    <w:rPr>
      <w:color w:val="800080"/>
      <w:u w:val="single"/>
    </w:rPr>
  </w:style>
  <w:style w:type="paragraph" w:customStyle="1" w:styleId="FooterGadens">
    <w:name w:val="Footer Gadens"/>
    <w:basedOn w:val="Footer"/>
    <w:semiHidden/>
    <w:rsid w:val="00483F0E"/>
    <w:pPr>
      <w:tabs>
        <w:tab w:val="clear" w:pos="4153"/>
        <w:tab w:val="clear" w:pos="8306"/>
      </w:tabs>
    </w:pPr>
    <w:rPr>
      <w:noProof/>
      <w:sz w:val="16"/>
      <w:szCs w:val="16"/>
      <w:lang w:eastAsia="en-AU"/>
    </w:rPr>
  </w:style>
  <w:style w:type="character" w:styleId="FootnoteReference">
    <w:name w:val="footnote reference"/>
    <w:semiHidden/>
    <w:rsid w:val="00483F0E"/>
    <w:rPr>
      <w:vertAlign w:val="superscript"/>
    </w:rPr>
  </w:style>
  <w:style w:type="paragraph" w:customStyle="1" w:styleId="GraphicText">
    <w:name w:val="Graphic Text"/>
    <w:basedOn w:val="Normal"/>
    <w:semiHidden/>
    <w:rsid w:val="00041814"/>
    <w:pPr>
      <w:tabs>
        <w:tab w:val="left" w:pos="284"/>
      </w:tabs>
      <w:spacing w:before="0" w:line="200" w:lineRule="atLeast"/>
      <w:contextualSpacing/>
    </w:pPr>
    <w:rPr>
      <w:rFonts w:ascii="Arial Narrow" w:hAnsi="Arial Narrow" w:cs="Arial"/>
      <w:color w:val="000000" w:themeColor="text1"/>
      <w:spacing w:val="10"/>
      <w:sz w:val="16"/>
      <w:szCs w:val="16"/>
    </w:rPr>
  </w:style>
  <w:style w:type="paragraph" w:customStyle="1" w:styleId="GraphicSpacer">
    <w:name w:val="Graphic Spacer"/>
    <w:basedOn w:val="GraphicText"/>
    <w:semiHidden/>
    <w:rsid w:val="00041814"/>
    <w:pPr>
      <w:spacing w:line="360" w:lineRule="auto"/>
    </w:pPr>
  </w:style>
  <w:style w:type="character" w:customStyle="1" w:styleId="Heading6Char">
    <w:name w:val="Heading 6 Char"/>
    <w:basedOn w:val="DefaultParagraphFont"/>
    <w:link w:val="Heading6"/>
    <w:semiHidden/>
    <w:rsid w:val="00997345"/>
    <w:rPr>
      <w:rFonts w:ascii="Arial" w:eastAsia="Times New Roman" w:hAnsi="Arial" w:cs="Times New Roman"/>
      <w:sz w:val="20"/>
      <w:szCs w:val="20"/>
    </w:rPr>
  </w:style>
  <w:style w:type="character" w:customStyle="1" w:styleId="Heading7Char">
    <w:name w:val="Heading 7 Char"/>
    <w:basedOn w:val="DefaultParagraphFont"/>
    <w:link w:val="Heading7"/>
    <w:semiHidden/>
    <w:rsid w:val="00997345"/>
    <w:rPr>
      <w:rFonts w:ascii="Arial" w:eastAsia="Times New Roman" w:hAnsi="Arial" w:cs="Times New Roman"/>
      <w:sz w:val="20"/>
      <w:szCs w:val="20"/>
    </w:rPr>
  </w:style>
  <w:style w:type="character" w:customStyle="1" w:styleId="Heading8Char">
    <w:name w:val="Heading 8 Char"/>
    <w:basedOn w:val="DefaultParagraphFont"/>
    <w:link w:val="Heading8"/>
    <w:semiHidden/>
    <w:rsid w:val="00997345"/>
    <w:rPr>
      <w:rFonts w:ascii="Arial" w:eastAsia="Times New Roman" w:hAnsi="Arial" w:cs="Times New Roman"/>
      <w:sz w:val="20"/>
      <w:szCs w:val="20"/>
    </w:rPr>
  </w:style>
  <w:style w:type="character" w:customStyle="1" w:styleId="Heading9Char">
    <w:name w:val="Heading 9 Char"/>
    <w:basedOn w:val="DefaultParagraphFont"/>
    <w:link w:val="Heading9"/>
    <w:semiHidden/>
    <w:rsid w:val="00997345"/>
    <w:rPr>
      <w:rFonts w:ascii="Arial" w:eastAsia="Times New Roman" w:hAnsi="Arial" w:cs="Times New Roman"/>
      <w:b/>
      <w:sz w:val="20"/>
      <w:szCs w:val="20"/>
    </w:rPr>
  </w:style>
  <w:style w:type="character" w:styleId="Hyperlink">
    <w:name w:val="Hyperlink"/>
    <w:semiHidden/>
    <w:rsid w:val="00997345"/>
    <w:rPr>
      <w:color w:val="0000FF"/>
      <w:u w:val="single"/>
    </w:rPr>
  </w:style>
  <w:style w:type="paragraph" w:styleId="ListBullet2">
    <w:name w:val="List Bullet 2"/>
    <w:basedOn w:val="ListBullet"/>
    <w:semiHidden/>
    <w:rsid w:val="00C552F6"/>
    <w:pPr>
      <w:numPr>
        <w:ilvl w:val="1"/>
      </w:numPr>
    </w:pPr>
  </w:style>
  <w:style w:type="paragraph" w:styleId="ListBullet3">
    <w:name w:val="List Bullet 3"/>
    <w:basedOn w:val="ListBullet2"/>
    <w:semiHidden/>
    <w:rsid w:val="00C552F6"/>
    <w:pPr>
      <w:numPr>
        <w:ilvl w:val="2"/>
      </w:numPr>
    </w:pPr>
  </w:style>
  <w:style w:type="paragraph" w:styleId="ListBullet4">
    <w:name w:val="List Bullet 4"/>
    <w:basedOn w:val="ListBullet3"/>
    <w:semiHidden/>
    <w:rsid w:val="00C552F6"/>
    <w:pPr>
      <w:numPr>
        <w:ilvl w:val="3"/>
      </w:numPr>
    </w:pPr>
  </w:style>
  <w:style w:type="paragraph" w:styleId="ListBullet5">
    <w:name w:val="List Bullet 5"/>
    <w:basedOn w:val="ListBullet4"/>
    <w:semiHidden/>
    <w:rsid w:val="00C552F6"/>
    <w:pPr>
      <w:numPr>
        <w:ilvl w:val="4"/>
      </w:numPr>
    </w:pPr>
  </w:style>
  <w:style w:type="paragraph" w:styleId="ListNumber">
    <w:name w:val="List Number"/>
    <w:basedOn w:val="Normal"/>
    <w:qFormat/>
    <w:rsid w:val="001D0170"/>
    <w:pPr>
      <w:numPr>
        <w:ilvl w:val="1"/>
        <w:numId w:val="18"/>
      </w:numPr>
    </w:pPr>
  </w:style>
  <w:style w:type="paragraph" w:styleId="ListNumber3">
    <w:name w:val="List Number 3"/>
    <w:basedOn w:val="Normal"/>
    <w:rsid w:val="001D0170"/>
    <w:pPr>
      <w:numPr>
        <w:ilvl w:val="3"/>
        <w:numId w:val="18"/>
      </w:numPr>
    </w:pPr>
  </w:style>
  <w:style w:type="paragraph" w:styleId="ListParagraph">
    <w:name w:val="List Paragraph"/>
    <w:basedOn w:val="Normal"/>
    <w:uiPriority w:val="34"/>
    <w:semiHidden/>
    <w:qFormat/>
    <w:rsid w:val="00997345"/>
    <w:pPr>
      <w:ind w:left="720"/>
      <w:contextualSpacing/>
    </w:pPr>
  </w:style>
  <w:style w:type="character" w:customStyle="1" w:styleId="noteshidden">
    <w:name w:val="notes hidden"/>
    <w:basedOn w:val="DefaultParagraphFont"/>
    <w:uiPriority w:val="1"/>
    <w:semiHidden/>
    <w:rsid w:val="00997345"/>
    <w:rPr>
      <w:vanish w:val="0"/>
      <w:color w:val="FF0000"/>
      <w:sz w:val="18"/>
      <w:szCs w:val="18"/>
    </w:rPr>
  </w:style>
  <w:style w:type="paragraph" w:customStyle="1" w:styleId="Privacy">
    <w:name w:val="Privacy"/>
    <w:basedOn w:val="Normal"/>
    <w:semiHidden/>
    <w:rsid w:val="00997345"/>
    <w:pPr>
      <w:spacing w:after="240"/>
    </w:pPr>
    <w:rPr>
      <w:b/>
    </w:rPr>
  </w:style>
  <w:style w:type="paragraph" w:customStyle="1" w:styleId="SalutationStyle">
    <w:name w:val="SalutationStyle"/>
    <w:basedOn w:val="Normal"/>
    <w:rsid w:val="00997345"/>
    <w:pPr>
      <w:spacing w:before="480" w:after="360"/>
    </w:pPr>
  </w:style>
  <w:style w:type="paragraph" w:customStyle="1" w:styleId="Signatory">
    <w:name w:val="Signatory"/>
    <w:basedOn w:val="Normal"/>
    <w:rsid w:val="00997345"/>
    <w:pPr>
      <w:spacing w:before="0"/>
    </w:pPr>
  </w:style>
  <w:style w:type="paragraph" w:customStyle="1" w:styleId="Signoff">
    <w:name w:val="Signoff"/>
    <w:basedOn w:val="Normal"/>
    <w:rsid w:val="00997345"/>
    <w:pPr>
      <w:keepNext/>
      <w:spacing w:before="360" w:after="960"/>
    </w:pPr>
  </w:style>
  <w:style w:type="paragraph" w:customStyle="1" w:styleId="Subject">
    <w:name w:val="Subject"/>
    <w:basedOn w:val="Normal"/>
    <w:rsid w:val="00B70532"/>
    <w:pPr>
      <w:tabs>
        <w:tab w:val="left" w:pos="2268"/>
      </w:tabs>
      <w:spacing w:before="0" w:after="120"/>
      <w:contextualSpacing/>
    </w:pPr>
    <w:rPr>
      <w:b/>
    </w:rPr>
  </w:style>
  <w:style w:type="paragraph" w:customStyle="1" w:styleId="SubjectDetail">
    <w:name w:val="Subject Detail"/>
    <w:basedOn w:val="Normal"/>
    <w:semiHidden/>
    <w:qFormat/>
    <w:rsid w:val="00997345"/>
    <w:pPr>
      <w:tabs>
        <w:tab w:val="left" w:pos="1701"/>
      </w:tabs>
    </w:pPr>
  </w:style>
  <w:style w:type="paragraph" w:customStyle="1" w:styleId="SubjectTableText">
    <w:name w:val="Subject Table Text"/>
    <w:basedOn w:val="Normal"/>
    <w:semiHidden/>
    <w:rsid w:val="00997345"/>
    <w:pPr>
      <w:spacing w:before="0"/>
    </w:pPr>
    <w:rPr>
      <w:b/>
    </w:rPr>
  </w:style>
  <w:style w:type="table" w:styleId="TableGrid">
    <w:name w:val="Table Grid"/>
    <w:uiPriority w:val="59"/>
    <w:rsid w:val="00C72BBC"/>
    <w:pPr>
      <w:spacing w:after="0" w:line="240" w:lineRule="auto"/>
    </w:pPr>
    <w:rPr>
      <w:rFonts w:ascii="Arial" w:eastAsia="Times New Roman" w:hAnsi="Arial"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rompt">
    <w:name w:val="Table Prompt"/>
    <w:basedOn w:val="Normal"/>
    <w:rsid w:val="00997345"/>
    <w:pPr>
      <w:spacing w:before="0"/>
    </w:pPr>
    <w:rPr>
      <w:b/>
    </w:rPr>
  </w:style>
  <w:style w:type="paragraph" w:styleId="TOC1">
    <w:name w:val="toc 1"/>
    <w:basedOn w:val="Normal"/>
    <w:next w:val="Normal"/>
    <w:autoRedefine/>
    <w:semiHidden/>
    <w:rsid w:val="00997345"/>
    <w:pPr>
      <w:tabs>
        <w:tab w:val="left" w:pos="851"/>
        <w:tab w:val="right" w:leader="dot" w:pos="9072"/>
      </w:tabs>
      <w:ind w:left="709" w:right="1134" w:hanging="709"/>
    </w:pPr>
  </w:style>
  <w:style w:type="paragraph" w:styleId="TOC2">
    <w:name w:val="toc 2"/>
    <w:basedOn w:val="Normal"/>
    <w:next w:val="Normal"/>
    <w:autoRedefine/>
    <w:semiHidden/>
    <w:rsid w:val="00997345"/>
    <w:pPr>
      <w:tabs>
        <w:tab w:val="right" w:pos="9072"/>
      </w:tabs>
      <w:ind w:left="709" w:right="1134" w:hanging="709"/>
    </w:pPr>
  </w:style>
  <w:style w:type="paragraph" w:customStyle="1" w:styleId="TopSectionStyle">
    <w:name w:val="TopSectionStyle"/>
    <w:basedOn w:val="Normal"/>
    <w:semiHidden/>
    <w:rsid w:val="00483F0E"/>
    <w:pPr>
      <w:tabs>
        <w:tab w:val="left" w:pos="1701"/>
      </w:tabs>
      <w:spacing w:before="0"/>
    </w:pPr>
    <w:rPr>
      <w:sz w:val="16"/>
    </w:rPr>
  </w:style>
  <w:style w:type="paragraph" w:customStyle="1" w:styleId="WithoutPrejudice">
    <w:name w:val="Without Prejudice"/>
    <w:basedOn w:val="Normal"/>
    <w:semiHidden/>
    <w:rsid w:val="00997345"/>
    <w:rPr>
      <w:b/>
    </w:rPr>
  </w:style>
  <w:style w:type="numbering" w:styleId="111111">
    <w:name w:val="Outline List 2"/>
    <w:basedOn w:val="NoList"/>
    <w:uiPriority w:val="99"/>
    <w:semiHidden/>
    <w:unhideWhenUsed/>
    <w:rsid w:val="000B21E9"/>
    <w:pPr>
      <w:numPr>
        <w:numId w:val="5"/>
      </w:numPr>
    </w:pPr>
  </w:style>
  <w:style w:type="numbering" w:styleId="1ai">
    <w:name w:val="Outline List 1"/>
    <w:basedOn w:val="NoList"/>
    <w:uiPriority w:val="99"/>
    <w:semiHidden/>
    <w:unhideWhenUsed/>
    <w:rsid w:val="000B21E9"/>
    <w:pPr>
      <w:numPr>
        <w:numId w:val="6"/>
      </w:numPr>
    </w:pPr>
  </w:style>
  <w:style w:type="numbering" w:styleId="ArticleSection">
    <w:name w:val="Outline List 3"/>
    <w:basedOn w:val="NoList"/>
    <w:uiPriority w:val="99"/>
    <w:semiHidden/>
    <w:unhideWhenUsed/>
    <w:rsid w:val="000B21E9"/>
    <w:pPr>
      <w:numPr>
        <w:numId w:val="7"/>
      </w:numPr>
    </w:pPr>
  </w:style>
  <w:style w:type="paragraph" w:styleId="BalloonText">
    <w:name w:val="Balloon Text"/>
    <w:basedOn w:val="Normal"/>
    <w:link w:val="BalloonTextChar"/>
    <w:uiPriority w:val="99"/>
    <w:semiHidden/>
    <w:rsid w:val="000B21E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1E9"/>
    <w:rPr>
      <w:rFonts w:ascii="Tahoma" w:eastAsia="Times New Roman" w:hAnsi="Tahoma" w:cs="Tahoma"/>
      <w:sz w:val="16"/>
      <w:szCs w:val="16"/>
    </w:rPr>
  </w:style>
  <w:style w:type="paragraph" w:styleId="Bibliography">
    <w:name w:val="Bibliography"/>
    <w:basedOn w:val="Normal"/>
    <w:next w:val="Normal"/>
    <w:uiPriority w:val="37"/>
    <w:semiHidden/>
    <w:rsid w:val="000B21E9"/>
  </w:style>
  <w:style w:type="paragraph" w:styleId="BlockText">
    <w:name w:val="Block Text"/>
    <w:basedOn w:val="Normal"/>
    <w:uiPriority w:val="99"/>
    <w:semiHidden/>
    <w:rsid w:val="000B21E9"/>
    <w:pPr>
      <w:pBdr>
        <w:top w:val="single" w:sz="2" w:space="10" w:color="008CA8" w:themeColor="accent1"/>
        <w:left w:val="single" w:sz="2" w:space="10" w:color="008CA8" w:themeColor="accent1"/>
        <w:bottom w:val="single" w:sz="2" w:space="10" w:color="008CA8" w:themeColor="accent1"/>
        <w:right w:val="single" w:sz="2" w:space="10" w:color="008CA8" w:themeColor="accent1"/>
      </w:pBdr>
      <w:ind w:left="1152" w:right="1152"/>
    </w:pPr>
    <w:rPr>
      <w:rFonts w:asciiTheme="minorHAnsi" w:eastAsiaTheme="minorEastAsia" w:hAnsiTheme="minorHAnsi" w:cstheme="minorBidi"/>
      <w:i/>
      <w:iCs/>
      <w:color w:val="008CA8" w:themeColor="accent1"/>
    </w:rPr>
  </w:style>
  <w:style w:type="paragraph" w:styleId="BodyText2">
    <w:name w:val="Body Text 2"/>
    <w:basedOn w:val="Normal"/>
    <w:link w:val="BodyText2Char"/>
    <w:uiPriority w:val="99"/>
    <w:semiHidden/>
    <w:rsid w:val="000B21E9"/>
    <w:pPr>
      <w:spacing w:after="120" w:line="480" w:lineRule="auto"/>
    </w:pPr>
  </w:style>
  <w:style w:type="character" w:customStyle="1" w:styleId="BodyText2Char">
    <w:name w:val="Body Text 2 Char"/>
    <w:basedOn w:val="DefaultParagraphFont"/>
    <w:link w:val="BodyText2"/>
    <w:uiPriority w:val="99"/>
    <w:semiHidden/>
    <w:rsid w:val="000B21E9"/>
    <w:rPr>
      <w:rFonts w:ascii="Arial" w:eastAsia="Times New Roman" w:hAnsi="Arial" w:cs="Times New Roman"/>
      <w:sz w:val="20"/>
      <w:szCs w:val="20"/>
    </w:rPr>
  </w:style>
  <w:style w:type="paragraph" w:styleId="BodyText3">
    <w:name w:val="Body Text 3"/>
    <w:basedOn w:val="Normal"/>
    <w:link w:val="BodyText3Char"/>
    <w:uiPriority w:val="99"/>
    <w:semiHidden/>
    <w:rsid w:val="000B21E9"/>
    <w:pPr>
      <w:spacing w:after="120"/>
    </w:pPr>
    <w:rPr>
      <w:sz w:val="16"/>
      <w:szCs w:val="16"/>
    </w:rPr>
  </w:style>
  <w:style w:type="character" w:customStyle="1" w:styleId="BodyText3Char">
    <w:name w:val="Body Text 3 Char"/>
    <w:basedOn w:val="DefaultParagraphFont"/>
    <w:link w:val="BodyText3"/>
    <w:uiPriority w:val="99"/>
    <w:semiHidden/>
    <w:rsid w:val="000B21E9"/>
    <w:rPr>
      <w:rFonts w:ascii="Arial" w:eastAsia="Times New Roman" w:hAnsi="Arial" w:cs="Times New Roman"/>
      <w:sz w:val="16"/>
      <w:szCs w:val="16"/>
    </w:rPr>
  </w:style>
  <w:style w:type="paragraph" w:styleId="BodyTextFirstIndent">
    <w:name w:val="Body Text First Indent"/>
    <w:basedOn w:val="BodyText"/>
    <w:link w:val="BodyTextFirstIndentChar"/>
    <w:uiPriority w:val="99"/>
    <w:semiHidden/>
    <w:rsid w:val="000B21E9"/>
    <w:pPr>
      <w:ind w:firstLine="360"/>
    </w:pPr>
  </w:style>
  <w:style w:type="character" w:customStyle="1" w:styleId="BodyTextFirstIndentChar">
    <w:name w:val="Body Text First Indent Char"/>
    <w:basedOn w:val="BodyTextChar"/>
    <w:link w:val="BodyTextFirstIndent"/>
    <w:uiPriority w:val="99"/>
    <w:semiHidden/>
    <w:rsid w:val="000B21E9"/>
    <w:rPr>
      <w:rFonts w:ascii="Arial" w:eastAsia="Times New Roman" w:hAnsi="Arial" w:cs="Times New Roman"/>
      <w:sz w:val="20"/>
      <w:szCs w:val="20"/>
    </w:rPr>
  </w:style>
  <w:style w:type="paragraph" w:styleId="BodyTextFirstIndent2">
    <w:name w:val="Body Text First Indent 2"/>
    <w:basedOn w:val="BodyTextIndent"/>
    <w:link w:val="BodyTextFirstIndent2Char"/>
    <w:uiPriority w:val="99"/>
    <w:semiHidden/>
    <w:rsid w:val="000B21E9"/>
    <w:pPr>
      <w:ind w:left="360" w:firstLine="360"/>
    </w:pPr>
  </w:style>
  <w:style w:type="character" w:customStyle="1" w:styleId="BodyTextFirstIndent2Char">
    <w:name w:val="Body Text First Indent 2 Char"/>
    <w:basedOn w:val="BodyTextIndentChar"/>
    <w:link w:val="BodyTextFirstIndent2"/>
    <w:uiPriority w:val="99"/>
    <w:semiHidden/>
    <w:rsid w:val="000B21E9"/>
    <w:rPr>
      <w:rFonts w:ascii="Arial" w:eastAsia="Times New Roman" w:hAnsi="Arial" w:cs="Times New Roman"/>
      <w:sz w:val="20"/>
      <w:szCs w:val="20"/>
    </w:rPr>
  </w:style>
  <w:style w:type="paragraph" w:styleId="BodyTextIndent2">
    <w:name w:val="Body Text Indent 2"/>
    <w:basedOn w:val="Normal"/>
    <w:link w:val="BodyTextIndent2Char"/>
    <w:uiPriority w:val="99"/>
    <w:semiHidden/>
    <w:rsid w:val="000B21E9"/>
    <w:pPr>
      <w:spacing w:after="120" w:line="480" w:lineRule="auto"/>
      <w:ind w:left="283"/>
    </w:pPr>
  </w:style>
  <w:style w:type="character" w:customStyle="1" w:styleId="BodyTextIndent2Char">
    <w:name w:val="Body Text Indent 2 Char"/>
    <w:basedOn w:val="DefaultParagraphFont"/>
    <w:link w:val="BodyTextIndent2"/>
    <w:uiPriority w:val="99"/>
    <w:semiHidden/>
    <w:rsid w:val="000B21E9"/>
    <w:rPr>
      <w:rFonts w:ascii="Arial" w:eastAsia="Times New Roman" w:hAnsi="Arial" w:cs="Times New Roman"/>
      <w:sz w:val="20"/>
      <w:szCs w:val="20"/>
    </w:rPr>
  </w:style>
  <w:style w:type="paragraph" w:styleId="BodyTextIndent3">
    <w:name w:val="Body Text Indent 3"/>
    <w:basedOn w:val="Normal"/>
    <w:link w:val="BodyTextIndent3Char"/>
    <w:uiPriority w:val="99"/>
    <w:semiHidden/>
    <w:rsid w:val="000B21E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21E9"/>
    <w:rPr>
      <w:rFonts w:ascii="Arial" w:eastAsia="Times New Roman" w:hAnsi="Arial" w:cs="Times New Roman"/>
      <w:sz w:val="16"/>
      <w:szCs w:val="16"/>
    </w:rPr>
  </w:style>
  <w:style w:type="character" w:styleId="BookTitle">
    <w:name w:val="Book Title"/>
    <w:basedOn w:val="DefaultParagraphFont"/>
    <w:uiPriority w:val="33"/>
    <w:semiHidden/>
    <w:qFormat/>
    <w:rsid w:val="000B21E9"/>
    <w:rPr>
      <w:b/>
      <w:bCs/>
      <w:smallCaps/>
      <w:spacing w:val="5"/>
    </w:rPr>
  </w:style>
  <w:style w:type="paragraph" w:styleId="Caption">
    <w:name w:val="caption"/>
    <w:basedOn w:val="Normal"/>
    <w:next w:val="Normal"/>
    <w:uiPriority w:val="35"/>
    <w:semiHidden/>
    <w:qFormat/>
    <w:rsid w:val="000B21E9"/>
    <w:pPr>
      <w:spacing w:before="0" w:after="200"/>
    </w:pPr>
    <w:rPr>
      <w:b/>
      <w:bCs/>
      <w:color w:val="008CA8" w:themeColor="accent1"/>
      <w:sz w:val="18"/>
      <w:szCs w:val="18"/>
    </w:rPr>
  </w:style>
  <w:style w:type="paragraph" w:styleId="Closing">
    <w:name w:val="Closing"/>
    <w:basedOn w:val="Normal"/>
    <w:link w:val="ClosingChar"/>
    <w:uiPriority w:val="99"/>
    <w:semiHidden/>
    <w:rsid w:val="000B21E9"/>
    <w:pPr>
      <w:spacing w:before="0"/>
      <w:ind w:left="4252"/>
    </w:pPr>
  </w:style>
  <w:style w:type="character" w:customStyle="1" w:styleId="ClosingChar">
    <w:name w:val="Closing Char"/>
    <w:basedOn w:val="DefaultParagraphFont"/>
    <w:link w:val="Closing"/>
    <w:uiPriority w:val="99"/>
    <w:semiHidden/>
    <w:rsid w:val="000B21E9"/>
    <w:rPr>
      <w:rFonts w:ascii="Arial" w:eastAsia="Times New Roman" w:hAnsi="Arial" w:cs="Times New Roman"/>
      <w:sz w:val="20"/>
      <w:szCs w:val="20"/>
    </w:rPr>
  </w:style>
  <w:style w:type="table" w:styleId="ColorfulGrid">
    <w:name w:val="Colorful Grid"/>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AF3FF" w:themeFill="accent1" w:themeFillTint="33"/>
    </w:tcPr>
    <w:tblStylePr w:type="firstRow">
      <w:rPr>
        <w:b/>
        <w:bCs/>
      </w:rPr>
      <w:tblPr/>
      <w:tcPr>
        <w:shd w:val="clear" w:color="auto" w:fill="76E7FF" w:themeFill="accent1" w:themeFillTint="66"/>
      </w:tcPr>
    </w:tblStylePr>
    <w:tblStylePr w:type="lastRow">
      <w:rPr>
        <w:b/>
        <w:bCs/>
        <w:color w:val="000000" w:themeColor="text1"/>
      </w:rPr>
      <w:tblPr/>
      <w:tcPr>
        <w:shd w:val="clear" w:color="auto" w:fill="76E7FF" w:themeFill="accent1" w:themeFillTint="66"/>
      </w:tcPr>
    </w:tblStylePr>
    <w:tblStylePr w:type="firstCol">
      <w:rPr>
        <w:color w:val="FFFFFF" w:themeColor="background1"/>
      </w:rPr>
      <w:tblPr/>
      <w:tcPr>
        <w:shd w:val="clear" w:color="auto" w:fill="00687D" w:themeFill="accent1" w:themeFillShade="BF"/>
      </w:tcPr>
    </w:tblStylePr>
    <w:tblStylePr w:type="lastCol">
      <w:rPr>
        <w:color w:val="FFFFFF" w:themeColor="background1"/>
      </w:rPr>
      <w:tblPr/>
      <w:tcPr>
        <w:shd w:val="clear" w:color="auto" w:fill="00687D" w:themeFill="accent1" w:themeFillShade="BF"/>
      </w:tcPr>
    </w:tblStylePr>
    <w:tblStylePr w:type="band1Vert">
      <w:tblPr/>
      <w:tcPr>
        <w:shd w:val="clear" w:color="auto" w:fill="54E2FF" w:themeFill="accent1" w:themeFillTint="7F"/>
      </w:tcPr>
    </w:tblStylePr>
    <w:tblStylePr w:type="band1Horz">
      <w:tblPr/>
      <w:tcPr>
        <w:shd w:val="clear" w:color="auto" w:fill="54E2FF" w:themeFill="accent1" w:themeFillTint="7F"/>
      </w:tcPr>
    </w:tblStylePr>
  </w:style>
  <w:style w:type="table" w:styleId="ColorfulGrid-Accent2">
    <w:name w:val="Colorful Grid Accent 2"/>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7F8" w:themeFill="accent2" w:themeFillTint="33"/>
    </w:tcPr>
    <w:tblStylePr w:type="firstRow">
      <w:rPr>
        <w:b/>
        <w:bCs/>
      </w:rPr>
      <w:tblPr/>
      <w:tcPr>
        <w:shd w:val="clear" w:color="auto" w:fill="D6F0F1" w:themeFill="accent2" w:themeFillTint="66"/>
      </w:tcPr>
    </w:tblStylePr>
    <w:tblStylePr w:type="lastRow">
      <w:rPr>
        <w:b/>
        <w:bCs/>
        <w:color w:val="000000" w:themeColor="text1"/>
      </w:rPr>
      <w:tblPr/>
      <w:tcPr>
        <w:shd w:val="clear" w:color="auto" w:fill="D6F0F1" w:themeFill="accent2" w:themeFillTint="66"/>
      </w:tcPr>
    </w:tblStylePr>
    <w:tblStylePr w:type="firstCol">
      <w:rPr>
        <w:color w:val="FFFFFF" w:themeColor="background1"/>
      </w:rPr>
      <w:tblPr/>
      <w:tcPr>
        <w:shd w:val="clear" w:color="auto" w:fill="51C1C7" w:themeFill="accent2" w:themeFillShade="BF"/>
      </w:tcPr>
    </w:tblStylePr>
    <w:tblStylePr w:type="lastCol">
      <w:rPr>
        <w:color w:val="FFFFFF" w:themeColor="background1"/>
      </w:rPr>
      <w:tblPr/>
      <w:tcPr>
        <w:shd w:val="clear" w:color="auto" w:fill="51C1C7" w:themeFill="accent2" w:themeFillShade="BF"/>
      </w:tcPr>
    </w:tblStylePr>
    <w:tblStylePr w:type="band1Vert">
      <w:tblPr/>
      <w:tcPr>
        <w:shd w:val="clear" w:color="auto" w:fill="CCEDEE" w:themeFill="accent2" w:themeFillTint="7F"/>
      </w:tcPr>
    </w:tblStylePr>
    <w:tblStylePr w:type="band1Horz">
      <w:tblPr/>
      <w:tcPr>
        <w:shd w:val="clear" w:color="auto" w:fill="CCEDEE" w:themeFill="accent2" w:themeFillTint="7F"/>
      </w:tcPr>
    </w:tblStylePr>
  </w:style>
  <w:style w:type="table" w:styleId="ColorfulGrid-Accent3">
    <w:name w:val="Colorful Grid Accent 3"/>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FAFB" w:themeFill="accent3" w:themeFillTint="33"/>
    </w:tcPr>
    <w:tblStylePr w:type="firstRow">
      <w:rPr>
        <w:b/>
        <w:bCs/>
      </w:rPr>
      <w:tblPr/>
      <w:tcPr>
        <w:shd w:val="clear" w:color="auto" w:fill="EBF5F8" w:themeFill="accent3" w:themeFillTint="66"/>
      </w:tcPr>
    </w:tblStylePr>
    <w:tblStylePr w:type="lastRow">
      <w:rPr>
        <w:b/>
        <w:bCs/>
        <w:color w:val="000000" w:themeColor="text1"/>
      </w:rPr>
      <w:tblPr/>
      <w:tcPr>
        <w:shd w:val="clear" w:color="auto" w:fill="EBF5F8" w:themeFill="accent3" w:themeFillTint="66"/>
      </w:tcPr>
    </w:tblStylePr>
    <w:tblStylePr w:type="firstCol">
      <w:rPr>
        <w:color w:val="FFFFFF" w:themeColor="background1"/>
      </w:rPr>
      <w:tblPr/>
      <w:tcPr>
        <w:shd w:val="clear" w:color="auto" w:fill="7BC1D1" w:themeFill="accent3" w:themeFillShade="BF"/>
      </w:tcPr>
    </w:tblStylePr>
    <w:tblStylePr w:type="lastCol">
      <w:rPr>
        <w:color w:val="FFFFFF" w:themeColor="background1"/>
      </w:rPr>
      <w:tblPr/>
      <w:tcPr>
        <w:shd w:val="clear" w:color="auto" w:fill="7BC1D1" w:themeFill="accent3" w:themeFillShade="BF"/>
      </w:tcPr>
    </w:tblStylePr>
    <w:tblStylePr w:type="band1Vert">
      <w:tblPr/>
      <w:tcPr>
        <w:shd w:val="clear" w:color="auto" w:fill="E6F3F6" w:themeFill="accent3" w:themeFillTint="7F"/>
      </w:tcPr>
    </w:tblStylePr>
    <w:tblStylePr w:type="band1Horz">
      <w:tblPr/>
      <w:tcPr>
        <w:shd w:val="clear" w:color="auto" w:fill="E6F3F6" w:themeFill="accent3" w:themeFillTint="7F"/>
      </w:tcPr>
    </w:tblStylePr>
  </w:style>
  <w:style w:type="table" w:styleId="ColorfulGrid-Accent4">
    <w:name w:val="Colorful Grid Accent 4"/>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AF3FF" w:themeFill="accent4" w:themeFillTint="33"/>
    </w:tcPr>
    <w:tblStylePr w:type="firstRow">
      <w:rPr>
        <w:b/>
        <w:bCs/>
      </w:rPr>
      <w:tblPr/>
      <w:tcPr>
        <w:shd w:val="clear" w:color="auto" w:fill="76E7FF" w:themeFill="accent4" w:themeFillTint="66"/>
      </w:tcPr>
    </w:tblStylePr>
    <w:tblStylePr w:type="lastRow">
      <w:rPr>
        <w:b/>
        <w:bCs/>
        <w:color w:val="000000" w:themeColor="text1"/>
      </w:rPr>
      <w:tblPr/>
      <w:tcPr>
        <w:shd w:val="clear" w:color="auto" w:fill="76E7FF" w:themeFill="accent4" w:themeFillTint="66"/>
      </w:tcPr>
    </w:tblStylePr>
    <w:tblStylePr w:type="firstCol">
      <w:rPr>
        <w:color w:val="FFFFFF" w:themeColor="background1"/>
      </w:rPr>
      <w:tblPr/>
      <w:tcPr>
        <w:shd w:val="clear" w:color="auto" w:fill="00687D" w:themeFill="accent4" w:themeFillShade="BF"/>
      </w:tcPr>
    </w:tblStylePr>
    <w:tblStylePr w:type="lastCol">
      <w:rPr>
        <w:color w:val="FFFFFF" w:themeColor="background1"/>
      </w:rPr>
      <w:tblPr/>
      <w:tcPr>
        <w:shd w:val="clear" w:color="auto" w:fill="00687D" w:themeFill="accent4" w:themeFillShade="BF"/>
      </w:tcPr>
    </w:tblStylePr>
    <w:tblStylePr w:type="band1Vert">
      <w:tblPr/>
      <w:tcPr>
        <w:shd w:val="clear" w:color="auto" w:fill="54E2FF" w:themeFill="accent4" w:themeFillTint="7F"/>
      </w:tcPr>
    </w:tblStylePr>
    <w:tblStylePr w:type="band1Horz">
      <w:tblPr/>
      <w:tcPr>
        <w:shd w:val="clear" w:color="auto" w:fill="54E2FF" w:themeFill="accent4" w:themeFillTint="7F"/>
      </w:tcPr>
    </w:tblStylePr>
  </w:style>
  <w:style w:type="table" w:styleId="ColorfulGrid-Accent5">
    <w:name w:val="Colorful Grid Accent 5"/>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2E2" w:themeFill="accent5" w:themeFillTint="33"/>
    </w:tcPr>
    <w:tblStylePr w:type="firstRow">
      <w:rPr>
        <w:b/>
        <w:bCs/>
      </w:rPr>
      <w:tblPr/>
      <w:tcPr>
        <w:shd w:val="clear" w:color="auto" w:fill="C6C6C6" w:themeFill="accent5" w:themeFillTint="66"/>
      </w:tcPr>
    </w:tblStylePr>
    <w:tblStylePr w:type="lastRow">
      <w:rPr>
        <w:b/>
        <w:bCs/>
        <w:color w:val="000000" w:themeColor="text1"/>
      </w:rPr>
      <w:tblPr/>
      <w:tcPr>
        <w:shd w:val="clear" w:color="auto" w:fill="C6C6C6" w:themeFill="accent5" w:themeFillTint="66"/>
      </w:tcPr>
    </w:tblStylePr>
    <w:tblStylePr w:type="firstCol">
      <w:rPr>
        <w:color w:val="FFFFFF" w:themeColor="background1"/>
      </w:rPr>
      <w:tblPr/>
      <w:tcPr>
        <w:shd w:val="clear" w:color="auto" w:fill="545454" w:themeFill="accent5" w:themeFillShade="BF"/>
      </w:tcPr>
    </w:tblStylePr>
    <w:tblStylePr w:type="lastCol">
      <w:rPr>
        <w:color w:val="FFFFFF" w:themeColor="background1"/>
      </w:rPr>
      <w:tblPr/>
      <w:tcPr>
        <w:shd w:val="clear" w:color="auto" w:fill="545454" w:themeFill="accent5" w:themeFillShade="BF"/>
      </w:tcPr>
    </w:tblStylePr>
    <w:tblStylePr w:type="band1Vert">
      <w:tblPr/>
      <w:tcPr>
        <w:shd w:val="clear" w:color="auto" w:fill="B8B8B8" w:themeFill="accent5" w:themeFillTint="7F"/>
      </w:tcPr>
    </w:tblStylePr>
    <w:tblStylePr w:type="band1Horz">
      <w:tblPr/>
      <w:tcPr>
        <w:shd w:val="clear" w:color="auto" w:fill="B8B8B8" w:themeFill="accent5" w:themeFillTint="7F"/>
      </w:tcPr>
    </w:tblStylePr>
  </w:style>
  <w:style w:type="table" w:styleId="ColorfulGrid-Accent6">
    <w:name w:val="Colorful Grid Accent 6"/>
    <w:basedOn w:val="TableNormal"/>
    <w:uiPriority w:val="73"/>
    <w:rsid w:val="000B21E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8F8" w:themeFill="accent6" w:themeFillTint="33"/>
    </w:tcPr>
    <w:tblStylePr w:type="firstRow">
      <w:rPr>
        <w:b/>
        <w:bCs/>
      </w:rPr>
      <w:tblPr/>
      <w:tcPr>
        <w:shd w:val="clear" w:color="auto" w:fill="F1F1F1" w:themeFill="accent6" w:themeFillTint="66"/>
      </w:tcPr>
    </w:tblStylePr>
    <w:tblStylePr w:type="lastRow">
      <w:rPr>
        <w:b/>
        <w:bCs/>
        <w:color w:val="000000" w:themeColor="text1"/>
      </w:rPr>
      <w:tblPr/>
      <w:tcPr>
        <w:shd w:val="clear" w:color="auto" w:fill="F1F1F1" w:themeFill="accent6" w:themeFillTint="66"/>
      </w:tcPr>
    </w:tblStylePr>
    <w:tblStylePr w:type="firstCol">
      <w:rPr>
        <w:color w:val="FFFFFF" w:themeColor="background1"/>
      </w:rPr>
      <w:tblPr/>
      <w:tcPr>
        <w:shd w:val="clear" w:color="auto" w:fill="A4A4A4" w:themeFill="accent6" w:themeFillShade="BF"/>
      </w:tcPr>
    </w:tblStylePr>
    <w:tblStylePr w:type="lastCol">
      <w:rPr>
        <w:color w:val="FFFFFF" w:themeColor="background1"/>
      </w:rPr>
      <w:tblPr/>
      <w:tcPr>
        <w:shd w:val="clear" w:color="auto" w:fill="A4A4A4" w:themeFill="accent6" w:themeFillShade="BF"/>
      </w:tcPr>
    </w:tblStylePr>
    <w:tblStylePr w:type="band1Vert">
      <w:tblPr/>
      <w:tcPr>
        <w:shd w:val="clear" w:color="auto" w:fill="EDEDED" w:themeFill="accent6" w:themeFillTint="7F"/>
      </w:tcPr>
    </w:tblStylePr>
    <w:tblStylePr w:type="band1Horz">
      <w:tblPr/>
      <w:tcPr>
        <w:shd w:val="clear" w:color="auto" w:fill="EDEDED" w:themeFill="accent6" w:themeFillTint="7F"/>
      </w:tcPr>
    </w:tblStylePr>
  </w:style>
  <w:style w:type="table" w:styleId="ColorfulList">
    <w:name w:val="Colorful List"/>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C6CB" w:themeFill="accent2" w:themeFillShade="CC"/>
      </w:tcPr>
    </w:tblStylePr>
    <w:tblStylePr w:type="lastRow">
      <w:rPr>
        <w:b/>
        <w:bCs/>
        <w:color w:val="60C6C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9FF" w:themeFill="accent1" w:themeFillTint="19"/>
    </w:tcPr>
    <w:tblStylePr w:type="firstRow">
      <w:rPr>
        <w:b/>
        <w:bCs/>
        <w:color w:val="FFFFFF" w:themeColor="background1"/>
      </w:rPr>
      <w:tblPr/>
      <w:tcPr>
        <w:tcBorders>
          <w:bottom w:val="single" w:sz="12" w:space="0" w:color="FFFFFF" w:themeColor="background1"/>
        </w:tcBorders>
        <w:shd w:val="clear" w:color="auto" w:fill="60C6CB" w:themeFill="accent2" w:themeFillShade="CC"/>
      </w:tcPr>
    </w:tblStylePr>
    <w:tblStylePr w:type="lastRow">
      <w:rPr>
        <w:b/>
        <w:bCs/>
        <w:color w:val="60C6C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0FF" w:themeFill="accent1" w:themeFillTint="3F"/>
      </w:tcPr>
    </w:tblStylePr>
    <w:tblStylePr w:type="band1Horz">
      <w:tblPr/>
      <w:tcPr>
        <w:shd w:val="clear" w:color="auto" w:fill="BAF3FF" w:themeFill="accent1" w:themeFillTint="33"/>
      </w:tcPr>
    </w:tblStylePr>
  </w:style>
  <w:style w:type="table" w:styleId="ColorfulList-Accent2">
    <w:name w:val="Colorful List Accent 2"/>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BFB" w:themeFill="accent2" w:themeFillTint="19"/>
    </w:tcPr>
    <w:tblStylePr w:type="firstRow">
      <w:rPr>
        <w:b/>
        <w:bCs/>
        <w:color w:val="FFFFFF" w:themeColor="background1"/>
      </w:rPr>
      <w:tblPr/>
      <w:tcPr>
        <w:tcBorders>
          <w:bottom w:val="single" w:sz="12" w:space="0" w:color="FFFFFF" w:themeColor="background1"/>
        </w:tcBorders>
        <w:shd w:val="clear" w:color="auto" w:fill="60C6CB" w:themeFill="accent2" w:themeFillShade="CC"/>
      </w:tcPr>
    </w:tblStylePr>
    <w:tblStylePr w:type="lastRow">
      <w:rPr>
        <w:b/>
        <w:bCs/>
        <w:color w:val="60C6C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F6F6" w:themeFill="accent2" w:themeFillTint="3F"/>
      </w:tcPr>
    </w:tblStylePr>
    <w:tblStylePr w:type="band1Horz">
      <w:tblPr/>
      <w:tcPr>
        <w:shd w:val="clear" w:color="auto" w:fill="EAF7F8" w:themeFill="accent2" w:themeFillTint="33"/>
      </w:tcPr>
    </w:tblStylePr>
  </w:style>
  <w:style w:type="table" w:styleId="ColorfulList-Accent3">
    <w:name w:val="Colorful List Accent 3"/>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CFD" w:themeFill="accent3" w:themeFillTint="19"/>
    </w:tcPr>
    <w:tblStylePr w:type="firstRow">
      <w:rPr>
        <w:b/>
        <w:bCs/>
        <w:color w:val="FFFFFF" w:themeColor="background1"/>
      </w:rPr>
      <w:tblPr/>
      <w:tcPr>
        <w:tcBorders>
          <w:bottom w:val="single" w:sz="12" w:space="0" w:color="FFFFFF" w:themeColor="background1"/>
        </w:tcBorders>
        <w:shd w:val="clear" w:color="auto" w:fill="006F86" w:themeFill="accent4" w:themeFillShade="CC"/>
      </w:tcPr>
    </w:tblStylePr>
    <w:tblStylePr w:type="lastRow">
      <w:rPr>
        <w:b/>
        <w:bCs/>
        <w:color w:val="006F8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9FA" w:themeFill="accent3" w:themeFillTint="3F"/>
      </w:tcPr>
    </w:tblStylePr>
    <w:tblStylePr w:type="band1Horz">
      <w:tblPr/>
      <w:tcPr>
        <w:shd w:val="clear" w:color="auto" w:fill="F5FAFB" w:themeFill="accent3" w:themeFillTint="33"/>
      </w:tcPr>
    </w:tblStylePr>
  </w:style>
  <w:style w:type="table" w:styleId="ColorfulList-Accent4">
    <w:name w:val="Colorful List Accent 4"/>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9FF" w:themeFill="accent4" w:themeFillTint="19"/>
    </w:tcPr>
    <w:tblStylePr w:type="firstRow">
      <w:rPr>
        <w:b/>
        <w:bCs/>
        <w:color w:val="FFFFFF" w:themeColor="background1"/>
      </w:rPr>
      <w:tblPr/>
      <w:tcPr>
        <w:tcBorders>
          <w:bottom w:val="single" w:sz="12" w:space="0" w:color="FFFFFF" w:themeColor="background1"/>
        </w:tcBorders>
        <w:shd w:val="clear" w:color="auto" w:fill="8BC8D7" w:themeFill="accent3" w:themeFillShade="CC"/>
      </w:tcPr>
    </w:tblStylePr>
    <w:tblStylePr w:type="lastRow">
      <w:rPr>
        <w:b/>
        <w:bCs/>
        <w:color w:val="8BC8D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0FF" w:themeFill="accent4" w:themeFillTint="3F"/>
      </w:tcPr>
    </w:tblStylePr>
    <w:tblStylePr w:type="band1Horz">
      <w:tblPr/>
      <w:tcPr>
        <w:shd w:val="clear" w:color="auto" w:fill="BAF3FF" w:themeFill="accent4" w:themeFillTint="33"/>
      </w:tcPr>
    </w:tblStylePr>
  </w:style>
  <w:style w:type="table" w:styleId="ColorfulList-Accent5">
    <w:name w:val="Colorful List Accent 5"/>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1F1" w:themeFill="accent5" w:themeFillTint="19"/>
    </w:tcPr>
    <w:tblStylePr w:type="firstRow">
      <w:rPr>
        <w:b/>
        <w:bCs/>
        <w:color w:val="FFFFFF" w:themeColor="background1"/>
      </w:rPr>
      <w:tblPr/>
      <w:tcPr>
        <w:tcBorders>
          <w:bottom w:val="single" w:sz="12" w:space="0" w:color="FFFFFF" w:themeColor="background1"/>
        </w:tcBorders>
        <w:shd w:val="clear" w:color="auto" w:fill="B0B0B0" w:themeFill="accent6" w:themeFillShade="CC"/>
      </w:tcPr>
    </w:tblStylePr>
    <w:tblStylePr w:type="lastRow">
      <w:rPr>
        <w:b/>
        <w:bCs/>
        <w:color w:val="B0B0B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5" w:themeFillTint="3F"/>
      </w:tcPr>
    </w:tblStylePr>
    <w:tblStylePr w:type="band1Horz">
      <w:tblPr/>
      <w:tcPr>
        <w:shd w:val="clear" w:color="auto" w:fill="E2E2E2" w:themeFill="accent5" w:themeFillTint="33"/>
      </w:tcPr>
    </w:tblStylePr>
  </w:style>
  <w:style w:type="table" w:styleId="ColorfulList-Accent6">
    <w:name w:val="Colorful List Accent 6"/>
    <w:basedOn w:val="TableNormal"/>
    <w:uiPriority w:val="72"/>
    <w:rsid w:val="000B21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A5A5A" w:themeFill="accent5" w:themeFillShade="CC"/>
      </w:tcPr>
    </w:tblStylePr>
    <w:tblStylePr w:type="lastRow">
      <w:rPr>
        <w:b/>
        <w:bCs/>
        <w:color w:val="5A5A5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8F8F8" w:themeFill="accent6" w:themeFillTint="33"/>
      </w:tcPr>
    </w:tblStylePr>
  </w:style>
  <w:style w:type="table" w:styleId="ColorfulShading">
    <w:name w:val="Colorful Shading"/>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99DBD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9DBD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99DBDE" w:themeColor="accent2"/>
        <w:left w:val="single" w:sz="4" w:space="0" w:color="008CA8" w:themeColor="accent1"/>
        <w:bottom w:val="single" w:sz="4" w:space="0" w:color="008CA8" w:themeColor="accent1"/>
        <w:right w:val="single" w:sz="4" w:space="0" w:color="008CA8"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9FF" w:themeFill="accent1" w:themeFillTint="19"/>
    </w:tcPr>
    <w:tblStylePr w:type="firstRow">
      <w:rPr>
        <w:b/>
        <w:bCs/>
      </w:rPr>
      <w:tblPr/>
      <w:tcPr>
        <w:tcBorders>
          <w:top w:val="nil"/>
          <w:left w:val="nil"/>
          <w:bottom w:val="single" w:sz="24" w:space="0" w:color="99DBD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364" w:themeFill="accent1" w:themeFillShade="99"/>
      </w:tcPr>
    </w:tblStylePr>
    <w:tblStylePr w:type="firstCol">
      <w:rPr>
        <w:color w:val="FFFFFF" w:themeColor="background1"/>
      </w:rPr>
      <w:tblPr/>
      <w:tcPr>
        <w:tcBorders>
          <w:top w:val="nil"/>
          <w:left w:val="nil"/>
          <w:bottom w:val="nil"/>
          <w:right w:val="nil"/>
          <w:insideH w:val="single" w:sz="4" w:space="0" w:color="005364" w:themeColor="accent1" w:themeShade="99"/>
          <w:insideV w:val="nil"/>
        </w:tcBorders>
        <w:shd w:val="clear" w:color="auto" w:fill="00536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364" w:themeFill="accent1" w:themeFillShade="99"/>
      </w:tcPr>
    </w:tblStylePr>
    <w:tblStylePr w:type="band1Vert">
      <w:tblPr/>
      <w:tcPr>
        <w:shd w:val="clear" w:color="auto" w:fill="76E7FF" w:themeFill="accent1" w:themeFillTint="66"/>
      </w:tcPr>
    </w:tblStylePr>
    <w:tblStylePr w:type="band1Horz">
      <w:tblPr/>
      <w:tcPr>
        <w:shd w:val="clear" w:color="auto" w:fill="54E2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99DBDE" w:themeColor="accent2"/>
        <w:left w:val="single" w:sz="4" w:space="0" w:color="99DBDE" w:themeColor="accent2"/>
        <w:bottom w:val="single" w:sz="4" w:space="0" w:color="99DBDE" w:themeColor="accent2"/>
        <w:right w:val="single" w:sz="4" w:space="0" w:color="99DBDE"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BFB" w:themeFill="accent2" w:themeFillTint="19"/>
    </w:tcPr>
    <w:tblStylePr w:type="firstRow">
      <w:rPr>
        <w:b/>
        <w:bCs/>
      </w:rPr>
      <w:tblPr/>
      <w:tcPr>
        <w:tcBorders>
          <w:top w:val="nil"/>
          <w:left w:val="nil"/>
          <w:bottom w:val="single" w:sz="24" w:space="0" w:color="99DBD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A4AA" w:themeFill="accent2" w:themeFillShade="99"/>
      </w:tcPr>
    </w:tblStylePr>
    <w:tblStylePr w:type="firstCol">
      <w:rPr>
        <w:color w:val="FFFFFF" w:themeColor="background1"/>
      </w:rPr>
      <w:tblPr/>
      <w:tcPr>
        <w:tcBorders>
          <w:top w:val="nil"/>
          <w:left w:val="nil"/>
          <w:bottom w:val="nil"/>
          <w:right w:val="nil"/>
          <w:insideH w:val="single" w:sz="4" w:space="0" w:color="37A4AA" w:themeColor="accent2" w:themeShade="99"/>
          <w:insideV w:val="nil"/>
        </w:tcBorders>
        <w:shd w:val="clear" w:color="auto" w:fill="37A4A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7A4AA" w:themeFill="accent2" w:themeFillShade="99"/>
      </w:tcPr>
    </w:tblStylePr>
    <w:tblStylePr w:type="band1Vert">
      <w:tblPr/>
      <w:tcPr>
        <w:shd w:val="clear" w:color="auto" w:fill="D6F0F1" w:themeFill="accent2" w:themeFillTint="66"/>
      </w:tcPr>
    </w:tblStylePr>
    <w:tblStylePr w:type="band1Horz">
      <w:tblPr/>
      <w:tcPr>
        <w:shd w:val="clear" w:color="auto" w:fill="CCEDE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008CA8" w:themeColor="accent4"/>
        <w:left w:val="single" w:sz="4" w:space="0" w:color="CEE8EE" w:themeColor="accent3"/>
        <w:bottom w:val="single" w:sz="4" w:space="0" w:color="CEE8EE" w:themeColor="accent3"/>
        <w:right w:val="single" w:sz="4" w:space="0" w:color="CEE8E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CFD" w:themeFill="accent3" w:themeFillTint="19"/>
    </w:tcPr>
    <w:tblStylePr w:type="firstRow">
      <w:rPr>
        <w:b/>
        <w:bCs/>
      </w:rPr>
      <w:tblPr/>
      <w:tcPr>
        <w:tcBorders>
          <w:top w:val="nil"/>
          <w:left w:val="nil"/>
          <w:bottom w:val="single" w:sz="24" w:space="0" w:color="008CA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AAC0" w:themeFill="accent3" w:themeFillShade="99"/>
      </w:tcPr>
    </w:tblStylePr>
    <w:tblStylePr w:type="firstCol">
      <w:rPr>
        <w:color w:val="FFFFFF" w:themeColor="background1"/>
      </w:rPr>
      <w:tblPr/>
      <w:tcPr>
        <w:tcBorders>
          <w:top w:val="nil"/>
          <w:left w:val="nil"/>
          <w:bottom w:val="nil"/>
          <w:right w:val="nil"/>
          <w:insideH w:val="single" w:sz="4" w:space="0" w:color="4AAAC0" w:themeColor="accent3" w:themeShade="99"/>
          <w:insideV w:val="nil"/>
        </w:tcBorders>
        <w:shd w:val="clear" w:color="auto" w:fill="4AAAC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AAAC0" w:themeFill="accent3" w:themeFillShade="99"/>
      </w:tcPr>
    </w:tblStylePr>
    <w:tblStylePr w:type="band1Vert">
      <w:tblPr/>
      <w:tcPr>
        <w:shd w:val="clear" w:color="auto" w:fill="EBF5F8" w:themeFill="accent3" w:themeFillTint="66"/>
      </w:tcPr>
    </w:tblStylePr>
    <w:tblStylePr w:type="band1Horz">
      <w:tblPr/>
      <w:tcPr>
        <w:shd w:val="clear" w:color="auto" w:fill="E6F3F6" w:themeFill="accent3" w:themeFillTint="7F"/>
      </w:tcPr>
    </w:tblStylePr>
  </w:style>
  <w:style w:type="table" w:styleId="ColorfulShading-Accent4">
    <w:name w:val="Colorful Shading Accent 4"/>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CEE8EE" w:themeColor="accent3"/>
        <w:left w:val="single" w:sz="4" w:space="0" w:color="008CA8" w:themeColor="accent4"/>
        <w:bottom w:val="single" w:sz="4" w:space="0" w:color="008CA8" w:themeColor="accent4"/>
        <w:right w:val="single" w:sz="4" w:space="0" w:color="008CA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9FF" w:themeFill="accent4" w:themeFillTint="19"/>
    </w:tcPr>
    <w:tblStylePr w:type="firstRow">
      <w:rPr>
        <w:b/>
        <w:bCs/>
      </w:rPr>
      <w:tblPr/>
      <w:tcPr>
        <w:tcBorders>
          <w:top w:val="nil"/>
          <w:left w:val="nil"/>
          <w:bottom w:val="single" w:sz="24" w:space="0" w:color="CEE8E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364" w:themeFill="accent4" w:themeFillShade="99"/>
      </w:tcPr>
    </w:tblStylePr>
    <w:tblStylePr w:type="firstCol">
      <w:rPr>
        <w:color w:val="FFFFFF" w:themeColor="background1"/>
      </w:rPr>
      <w:tblPr/>
      <w:tcPr>
        <w:tcBorders>
          <w:top w:val="nil"/>
          <w:left w:val="nil"/>
          <w:bottom w:val="nil"/>
          <w:right w:val="nil"/>
          <w:insideH w:val="single" w:sz="4" w:space="0" w:color="005364" w:themeColor="accent4" w:themeShade="99"/>
          <w:insideV w:val="nil"/>
        </w:tcBorders>
        <w:shd w:val="clear" w:color="auto" w:fill="00536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5364" w:themeFill="accent4" w:themeFillShade="99"/>
      </w:tcPr>
    </w:tblStylePr>
    <w:tblStylePr w:type="band1Vert">
      <w:tblPr/>
      <w:tcPr>
        <w:shd w:val="clear" w:color="auto" w:fill="76E7FF" w:themeFill="accent4" w:themeFillTint="66"/>
      </w:tcPr>
    </w:tblStylePr>
    <w:tblStylePr w:type="band1Horz">
      <w:tblPr/>
      <w:tcPr>
        <w:shd w:val="clear" w:color="auto" w:fill="54E2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DCDCDC" w:themeColor="accent6"/>
        <w:left w:val="single" w:sz="4" w:space="0" w:color="717171" w:themeColor="accent5"/>
        <w:bottom w:val="single" w:sz="4" w:space="0" w:color="717171" w:themeColor="accent5"/>
        <w:right w:val="single" w:sz="4" w:space="0" w:color="717171"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1F1" w:themeFill="accent5" w:themeFillTint="19"/>
    </w:tcPr>
    <w:tblStylePr w:type="firstRow">
      <w:rPr>
        <w:b/>
        <w:bCs/>
      </w:rPr>
      <w:tblPr/>
      <w:tcPr>
        <w:tcBorders>
          <w:top w:val="nil"/>
          <w:left w:val="nil"/>
          <w:bottom w:val="single" w:sz="24" w:space="0" w:color="DCDCD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343" w:themeFill="accent5" w:themeFillShade="99"/>
      </w:tcPr>
    </w:tblStylePr>
    <w:tblStylePr w:type="firstCol">
      <w:rPr>
        <w:color w:val="FFFFFF" w:themeColor="background1"/>
      </w:rPr>
      <w:tblPr/>
      <w:tcPr>
        <w:tcBorders>
          <w:top w:val="nil"/>
          <w:left w:val="nil"/>
          <w:bottom w:val="nil"/>
          <w:right w:val="nil"/>
          <w:insideH w:val="single" w:sz="4" w:space="0" w:color="434343" w:themeColor="accent5" w:themeShade="99"/>
          <w:insideV w:val="nil"/>
        </w:tcBorders>
        <w:shd w:val="clear" w:color="auto" w:fill="4343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4343" w:themeFill="accent5" w:themeFillShade="99"/>
      </w:tcPr>
    </w:tblStylePr>
    <w:tblStylePr w:type="band1Vert">
      <w:tblPr/>
      <w:tcPr>
        <w:shd w:val="clear" w:color="auto" w:fill="C6C6C6" w:themeFill="accent5" w:themeFillTint="66"/>
      </w:tcPr>
    </w:tblStylePr>
    <w:tblStylePr w:type="band1Horz">
      <w:tblPr/>
      <w:tcPr>
        <w:shd w:val="clear" w:color="auto" w:fill="B8B8B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B21E9"/>
    <w:pPr>
      <w:spacing w:after="0" w:line="240" w:lineRule="auto"/>
    </w:pPr>
    <w:rPr>
      <w:color w:val="000000" w:themeColor="text1"/>
    </w:rPr>
    <w:tblPr>
      <w:tblStyleRowBandSize w:val="1"/>
      <w:tblStyleColBandSize w:val="1"/>
      <w:tblInd w:w="0" w:type="dxa"/>
      <w:tblBorders>
        <w:top w:val="single" w:sz="24" w:space="0" w:color="717171" w:themeColor="accent5"/>
        <w:left w:val="single" w:sz="4" w:space="0" w:color="DCDCDC" w:themeColor="accent6"/>
        <w:bottom w:val="single" w:sz="4" w:space="0" w:color="DCDCDC" w:themeColor="accent6"/>
        <w:right w:val="single" w:sz="4" w:space="0" w:color="DCDCD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BFB" w:themeFill="accent6" w:themeFillTint="19"/>
    </w:tcPr>
    <w:tblStylePr w:type="firstRow">
      <w:rPr>
        <w:b/>
        <w:bCs/>
      </w:rPr>
      <w:tblPr/>
      <w:tcPr>
        <w:tcBorders>
          <w:top w:val="nil"/>
          <w:left w:val="nil"/>
          <w:bottom w:val="single" w:sz="24" w:space="0" w:color="71717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6" w:themeFillShade="99"/>
      </w:tcPr>
    </w:tblStylePr>
    <w:tblStylePr w:type="firstCol">
      <w:rPr>
        <w:color w:val="FFFFFF" w:themeColor="background1"/>
      </w:rPr>
      <w:tblPr/>
      <w:tcPr>
        <w:tcBorders>
          <w:top w:val="nil"/>
          <w:left w:val="nil"/>
          <w:bottom w:val="nil"/>
          <w:right w:val="nil"/>
          <w:insideH w:val="single" w:sz="4" w:space="0" w:color="848484" w:themeColor="accent6" w:themeShade="99"/>
          <w:insideV w:val="nil"/>
        </w:tcBorders>
        <w:shd w:val="clear" w:color="auto" w:fill="84848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6" w:themeFillShade="99"/>
      </w:tcPr>
    </w:tblStylePr>
    <w:tblStylePr w:type="band1Vert">
      <w:tblPr/>
      <w:tcPr>
        <w:shd w:val="clear" w:color="auto" w:fill="F1F1F1" w:themeFill="accent6" w:themeFillTint="66"/>
      </w:tcPr>
    </w:tblStylePr>
    <w:tblStylePr w:type="band1Horz">
      <w:tblPr/>
      <w:tcPr>
        <w:shd w:val="clear" w:color="auto" w:fill="EDEDE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B21E9"/>
    <w:rPr>
      <w:sz w:val="16"/>
      <w:szCs w:val="16"/>
    </w:rPr>
  </w:style>
  <w:style w:type="paragraph" w:styleId="CommentText">
    <w:name w:val="annotation text"/>
    <w:basedOn w:val="Normal"/>
    <w:link w:val="CommentTextChar"/>
    <w:uiPriority w:val="99"/>
    <w:semiHidden/>
    <w:unhideWhenUsed/>
    <w:rsid w:val="000B21E9"/>
  </w:style>
  <w:style w:type="character" w:customStyle="1" w:styleId="CommentTextChar">
    <w:name w:val="Comment Text Char"/>
    <w:basedOn w:val="DefaultParagraphFont"/>
    <w:link w:val="CommentText"/>
    <w:uiPriority w:val="99"/>
    <w:semiHidden/>
    <w:rsid w:val="000B21E9"/>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0B21E9"/>
    <w:rPr>
      <w:b/>
      <w:bCs/>
    </w:rPr>
  </w:style>
  <w:style w:type="character" w:customStyle="1" w:styleId="CommentSubjectChar">
    <w:name w:val="Comment Subject Char"/>
    <w:basedOn w:val="CommentTextChar"/>
    <w:link w:val="CommentSubject"/>
    <w:uiPriority w:val="99"/>
    <w:semiHidden/>
    <w:rsid w:val="000B21E9"/>
    <w:rPr>
      <w:rFonts w:ascii="Arial" w:eastAsia="Times New Roman" w:hAnsi="Arial" w:cs="Times New Roman"/>
      <w:b/>
      <w:bCs/>
      <w:sz w:val="20"/>
      <w:szCs w:val="20"/>
    </w:rPr>
  </w:style>
  <w:style w:type="table" w:styleId="DarkList">
    <w:name w:val="Dark List"/>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8CA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55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87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87D" w:themeFill="accent1" w:themeFillShade="BF"/>
      </w:tcPr>
    </w:tblStylePr>
    <w:tblStylePr w:type="band1Vert">
      <w:tblPr/>
      <w:tcPr>
        <w:tcBorders>
          <w:top w:val="nil"/>
          <w:left w:val="nil"/>
          <w:bottom w:val="nil"/>
          <w:right w:val="nil"/>
          <w:insideH w:val="nil"/>
          <w:insideV w:val="nil"/>
        </w:tcBorders>
        <w:shd w:val="clear" w:color="auto" w:fill="00687D" w:themeFill="accent1" w:themeFillShade="BF"/>
      </w:tcPr>
    </w:tblStylePr>
    <w:tblStylePr w:type="band1Horz">
      <w:tblPr/>
      <w:tcPr>
        <w:tcBorders>
          <w:top w:val="nil"/>
          <w:left w:val="nil"/>
          <w:bottom w:val="nil"/>
          <w:right w:val="nil"/>
          <w:insideH w:val="nil"/>
          <w:insideV w:val="nil"/>
        </w:tcBorders>
        <w:shd w:val="clear" w:color="auto" w:fill="00687D" w:themeFill="accent1" w:themeFillShade="BF"/>
      </w:tcPr>
    </w:tblStylePr>
  </w:style>
  <w:style w:type="table" w:styleId="DarkList-Accent2">
    <w:name w:val="Dark List Accent 2"/>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DB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888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1C1C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1C1C7" w:themeFill="accent2" w:themeFillShade="BF"/>
      </w:tcPr>
    </w:tblStylePr>
    <w:tblStylePr w:type="band1Vert">
      <w:tblPr/>
      <w:tcPr>
        <w:tcBorders>
          <w:top w:val="nil"/>
          <w:left w:val="nil"/>
          <w:bottom w:val="nil"/>
          <w:right w:val="nil"/>
          <w:insideH w:val="nil"/>
          <w:insideV w:val="nil"/>
        </w:tcBorders>
        <w:shd w:val="clear" w:color="auto" w:fill="51C1C7" w:themeFill="accent2" w:themeFillShade="BF"/>
      </w:tcPr>
    </w:tblStylePr>
    <w:tblStylePr w:type="band1Horz">
      <w:tblPr/>
      <w:tcPr>
        <w:tcBorders>
          <w:top w:val="nil"/>
          <w:left w:val="nil"/>
          <w:bottom w:val="nil"/>
          <w:right w:val="nil"/>
          <w:insideH w:val="nil"/>
          <w:insideV w:val="nil"/>
        </w:tcBorders>
        <w:shd w:val="clear" w:color="auto" w:fill="51C1C7" w:themeFill="accent2" w:themeFillShade="BF"/>
      </w:tcPr>
    </w:tblStylePr>
  </w:style>
  <w:style w:type="table" w:styleId="DarkList-Accent3">
    <w:name w:val="Dark List Accent 3"/>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EE8E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8FA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C1D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C1D1" w:themeFill="accent3" w:themeFillShade="BF"/>
      </w:tcPr>
    </w:tblStylePr>
    <w:tblStylePr w:type="band1Vert">
      <w:tblPr/>
      <w:tcPr>
        <w:tcBorders>
          <w:top w:val="nil"/>
          <w:left w:val="nil"/>
          <w:bottom w:val="nil"/>
          <w:right w:val="nil"/>
          <w:insideH w:val="nil"/>
          <w:insideV w:val="nil"/>
        </w:tcBorders>
        <w:shd w:val="clear" w:color="auto" w:fill="7BC1D1" w:themeFill="accent3" w:themeFillShade="BF"/>
      </w:tcPr>
    </w:tblStylePr>
    <w:tblStylePr w:type="band1Horz">
      <w:tblPr/>
      <w:tcPr>
        <w:tcBorders>
          <w:top w:val="nil"/>
          <w:left w:val="nil"/>
          <w:bottom w:val="nil"/>
          <w:right w:val="nil"/>
          <w:insideH w:val="nil"/>
          <w:insideV w:val="nil"/>
        </w:tcBorders>
        <w:shd w:val="clear" w:color="auto" w:fill="7BC1D1" w:themeFill="accent3" w:themeFillShade="BF"/>
      </w:tcPr>
    </w:tblStylePr>
  </w:style>
  <w:style w:type="table" w:styleId="DarkList-Accent4">
    <w:name w:val="Dark List Accent 4"/>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8CA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55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687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687D" w:themeFill="accent4" w:themeFillShade="BF"/>
      </w:tcPr>
    </w:tblStylePr>
    <w:tblStylePr w:type="band1Vert">
      <w:tblPr/>
      <w:tcPr>
        <w:tcBorders>
          <w:top w:val="nil"/>
          <w:left w:val="nil"/>
          <w:bottom w:val="nil"/>
          <w:right w:val="nil"/>
          <w:insideH w:val="nil"/>
          <w:insideV w:val="nil"/>
        </w:tcBorders>
        <w:shd w:val="clear" w:color="auto" w:fill="00687D" w:themeFill="accent4" w:themeFillShade="BF"/>
      </w:tcPr>
    </w:tblStylePr>
    <w:tblStylePr w:type="band1Horz">
      <w:tblPr/>
      <w:tcPr>
        <w:tcBorders>
          <w:top w:val="nil"/>
          <w:left w:val="nil"/>
          <w:bottom w:val="nil"/>
          <w:right w:val="nil"/>
          <w:insideH w:val="nil"/>
          <w:insideV w:val="nil"/>
        </w:tcBorders>
        <w:shd w:val="clear" w:color="auto" w:fill="00687D" w:themeFill="accent4" w:themeFillShade="BF"/>
      </w:tcPr>
    </w:tblStylePr>
  </w:style>
  <w:style w:type="table" w:styleId="DarkList-Accent5">
    <w:name w:val="Dark List Accent 5"/>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1717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83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545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5454" w:themeFill="accent5" w:themeFillShade="BF"/>
      </w:tcPr>
    </w:tblStylePr>
    <w:tblStylePr w:type="band1Vert">
      <w:tblPr/>
      <w:tcPr>
        <w:tcBorders>
          <w:top w:val="nil"/>
          <w:left w:val="nil"/>
          <w:bottom w:val="nil"/>
          <w:right w:val="nil"/>
          <w:insideH w:val="nil"/>
          <w:insideV w:val="nil"/>
        </w:tcBorders>
        <w:shd w:val="clear" w:color="auto" w:fill="545454" w:themeFill="accent5" w:themeFillShade="BF"/>
      </w:tcPr>
    </w:tblStylePr>
    <w:tblStylePr w:type="band1Horz">
      <w:tblPr/>
      <w:tcPr>
        <w:tcBorders>
          <w:top w:val="nil"/>
          <w:left w:val="nil"/>
          <w:bottom w:val="nil"/>
          <w:right w:val="nil"/>
          <w:insideH w:val="nil"/>
          <w:insideV w:val="nil"/>
        </w:tcBorders>
        <w:shd w:val="clear" w:color="auto" w:fill="545454" w:themeFill="accent5" w:themeFillShade="BF"/>
      </w:tcPr>
    </w:tblStylePr>
  </w:style>
  <w:style w:type="table" w:styleId="DarkList-Accent6">
    <w:name w:val="Dark List Accent 6"/>
    <w:basedOn w:val="TableNormal"/>
    <w:uiPriority w:val="70"/>
    <w:rsid w:val="000B21E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CDCD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D6D6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4A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4A4" w:themeFill="accent6" w:themeFillShade="BF"/>
      </w:tcPr>
    </w:tblStylePr>
    <w:tblStylePr w:type="band1Vert">
      <w:tblPr/>
      <w:tcPr>
        <w:tcBorders>
          <w:top w:val="nil"/>
          <w:left w:val="nil"/>
          <w:bottom w:val="nil"/>
          <w:right w:val="nil"/>
          <w:insideH w:val="nil"/>
          <w:insideV w:val="nil"/>
        </w:tcBorders>
        <w:shd w:val="clear" w:color="auto" w:fill="A4A4A4" w:themeFill="accent6" w:themeFillShade="BF"/>
      </w:tcPr>
    </w:tblStylePr>
    <w:tblStylePr w:type="band1Horz">
      <w:tblPr/>
      <w:tcPr>
        <w:tcBorders>
          <w:top w:val="nil"/>
          <w:left w:val="nil"/>
          <w:bottom w:val="nil"/>
          <w:right w:val="nil"/>
          <w:insideH w:val="nil"/>
          <w:insideV w:val="nil"/>
        </w:tcBorders>
        <w:shd w:val="clear" w:color="auto" w:fill="A4A4A4" w:themeFill="accent6" w:themeFillShade="BF"/>
      </w:tcPr>
    </w:tblStylePr>
  </w:style>
  <w:style w:type="paragraph" w:styleId="Date">
    <w:name w:val="Date"/>
    <w:basedOn w:val="Normal"/>
    <w:next w:val="Normal"/>
    <w:link w:val="DateChar"/>
    <w:uiPriority w:val="99"/>
    <w:semiHidden/>
    <w:rsid w:val="000B21E9"/>
  </w:style>
  <w:style w:type="character" w:customStyle="1" w:styleId="DateChar">
    <w:name w:val="Date Char"/>
    <w:basedOn w:val="DefaultParagraphFont"/>
    <w:link w:val="Date"/>
    <w:uiPriority w:val="99"/>
    <w:semiHidden/>
    <w:rsid w:val="000B21E9"/>
    <w:rPr>
      <w:rFonts w:ascii="Arial" w:eastAsia="Times New Roman" w:hAnsi="Arial" w:cs="Times New Roman"/>
      <w:sz w:val="20"/>
      <w:szCs w:val="20"/>
    </w:rPr>
  </w:style>
  <w:style w:type="paragraph" w:styleId="DocumentMap">
    <w:name w:val="Document Map"/>
    <w:basedOn w:val="Normal"/>
    <w:link w:val="DocumentMapChar"/>
    <w:uiPriority w:val="99"/>
    <w:semiHidden/>
    <w:rsid w:val="000B21E9"/>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21E9"/>
    <w:rPr>
      <w:rFonts w:ascii="Tahoma" w:eastAsia="Times New Roman" w:hAnsi="Tahoma" w:cs="Tahoma"/>
      <w:sz w:val="16"/>
      <w:szCs w:val="16"/>
    </w:rPr>
  </w:style>
  <w:style w:type="paragraph" w:styleId="E-mailSignature">
    <w:name w:val="E-mail Signature"/>
    <w:basedOn w:val="Normal"/>
    <w:link w:val="E-mailSignatureChar"/>
    <w:uiPriority w:val="99"/>
    <w:semiHidden/>
    <w:rsid w:val="000B21E9"/>
    <w:pPr>
      <w:spacing w:before="0"/>
    </w:pPr>
  </w:style>
  <w:style w:type="character" w:customStyle="1" w:styleId="E-mailSignatureChar">
    <w:name w:val="E-mail Signature Char"/>
    <w:basedOn w:val="DefaultParagraphFont"/>
    <w:link w:val="E-mailSignature"/>
    <w:uiPriority w:val="99"/>
    <w:semiHidden/>
    <w:rsid w:val="000B21E9"/>
    <w:rPr>
      <w:rFonts w:ascii="Arial" w:eastAsia="Times New Roman" w:hAnsi="Arial" w:cs="Times New Roman"/>
      <w:sz w:val="20"/>
      <w:szCs w:val="20"/>
    </w:rPr>
  </w:style>
  <w:style w:type="character" w:styleId="Emphasis">
    <w:name w:val="Emphasis"/>
    <w:basedOn w:val="DefaultParagraphFont"/>
    <w:uiPriority w:val="20"/>
    <w:semiHidden/>
    <w:qFormat/>
    <w:rsid w:val="000B21E9"/>
    <w:rPr>
      <w:i/>
      <w:iCs/>
    </w:rPr>
  </w:style>
  <w:style w:type="character" w:styleId="EndnoteReference">
    <w:name w:val="endnote reference"/>
    <w:basedOn w:val="DefaultParagraphFont"/>
    <w:uiPriority w:val="99"/>
    <w:semiHidden/>
    <w:unhideWhenUsed/>
    <w:rsid w:val="000B21E9"/>
    <w:rPr>
      <w:vertAlign w:val="superscript"/>
    </w:rPr>
  </w:style>
  <w:style w:type="paragraph" w:styleId="EndnoteText">
    <w:name w:val="endnote text"/>
    <w:basedOn w:val="Normal"/>
    <w:link w:val="EndnoteTextChar"/>
    <w:uiPriority w:val="99"/>
    <w:semiHidden/>
    <w:unhideWhenUsed/>
    <w:rsid w:val="000B21E9"/>
    <w:pPr>
      <w:spacing w:before="0"/>
    </w:pPr>
  </w:style>
  <w:style w:type="character" w:customStyle="1" w:styleId="EndnoteTextChar">
    <w:name w:val="Endnote Text Char"/>
    <w:basedOn w:val="DefaultParagraphFont"/>
    <w:link w:val="EndnoteText"/>
    <w:uiPriority w:val="99"/>
    <w:semiHidden/>
    <w:rsid w:val="000B21E9"/>
    <w:rPr>
      <w:rFonts w:ascii="Arial" w:eastAsia="Times New Roman" w:hAnsi="Arial" w:cs="Times New Roman"/>
      <w:sz w:val="20"/>
      <w:szCs w:val="20"/>
    </w:rPr>
  </w:style>
  <w:style w:type="paragraph" w:styleId="EnvelopeAddress">
    <w:name w:val="envelope address"/>
    <w:basedOn w:val="Normal"/>
    <w:uiPriority w:val="99"/>
    <w:semiHidden/>
    <w:unhideWhenUsed/>
    <w:rsid w:val="000B21E9"/>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B21E9"/>
    <w:pPr>
      <w:spacing w:before="0"/>
    </w:pPr>
    <w:rPr>
      <w:rFonts w:asciiTheme="majorHAnsi" w:eastAsiaTheme="majorEastAsia" w:hAnsiTheme="majorHAnsi" w:cstheme="majorBidi"/>
    </w:rPr>
  </w:style>
  <w:style w:type="character" w:styleId="HTMLAcronym">
    <w:name w:val="HTML Acronym"/>
    <w:basedOn w:val="DefaultParagraphFont"/>
    <w:uiPriority w:val="99"/>
    <w:semiHidden/>
    <w:rsid w:val="000B21E9"/>
  </w:style>
  <w:style w:type="paragraph" w:styleId="HTMLAddress">
    <w:name w:val="HTML Address"/>
    <w:basedOn w:val="Normal"/>
    <w:link w:val="HTMLAddressChar"/>
    <w:uiPriority w:val="99"/>
    <w:semiHidden/>
    <w:rsid w:val="000B21E9"/>
    <w:pPr>
      <w:spacing w:before="0"/>
    </w:pPr>
    <w:rPr>
      <w:i/>
      <w:iCs/>
    </w:rPr>
  </w:style>
  <w:style w:type="character" w:customStyle="1" w:styleId="HTMLAddressChar">
    <w:name w:val="HTML Address Char"/>
    <w:basedOn w:val="DefaultParagraphFont"/>
    <w:link w:val="HTMLAddress"/>
    <w:uiPriority w:val="99"/>
    <w:semiHidden/>
    <w:rsid w:val="000B21E9"/>
    <w:rPr>
      <w:rFonts w:ascii="Arial" w:eastAsia="Times New Roman" w:hAnsi="Arial" w:cs="Times New Roman"/>
      <w:i/>
      <w:iCs/>
      <w:sz w:val="20"/>
      <w:szCs w:val="20"/>
    </w:rPr>
  </w:style>
  <w:style w:type="character" w:styleId="HTMLCite">
    <w:name w:val="HTML Cite"/>
    <w:basedOn w:val="DefaultParagraphFont"/>
    <w:uiPriority w:val="99"/>
    <w:semiHidden/>
    <w:rsid w:val="000B21E9"/>
    <w:rPr>
      <w:i/>
      <w:iCs/>
    </w:rPr>
  </w:style>
  <w:style w:type="character" w:styleId="HTMLCode">
    <w:name w:val="HTML Code"/>
    <w:basedOn w:val="DefaultParagraphFont"/>
    <w:uiPriority w:val="99"/>
    <w:semiHidden/>
    <w:rsid w:val="000B21E9"/>
    <w:rPr>
      <w:rFonts w:ascii="Consolas" w:hAnsi="Consolas" w:cs="Consolas"/>
      <w:sz w:val="20"/>
      <w:szCs w:val="20"/>
    </w:rPr>
  </w:style>
  <w:style w:type="character" w:styleId="HTMLDefinition">
    <w:name w:val="HTML Definition"/>
    <w:basedOn w:val="DefaultParagraphFont"/>
    <w:uiPriority w:val="99"/>
    <w:semiHidden/>
    <w:rsid w:val="000B21E9"/>
    <w:rPr>
      <w:i/>
      <w:iCs/>
    </w:rPr>
  </w:style>
  <w:style w:type="character" w:styleId="HTMLKeyboard">
    <w:name w:val="HTML Keyboard"/>
    <w:basedOn w:val="DefaultParagraphFont"/>
    <w:uiPriority w:val="99"/>
    <w:semiHidden/>
    <w:rsid w:val="000B21E9"/>
    <w:rPr>
      <w:rFonts w:ascii="Consolas" w:hAnsi="Consolas" w:cs="Consolas"/>
      <w:sz w:val="20"/>
      <w:szCs w:val="20"/>
    </w:rPr>
  </w:style>
  <w:style w:type="paragraph" w:styleId="HTMLPreformatted">
    <w:name w:val="HTML Preformatted"/>
    <w:basedOn w:val="Normal"/>
    <w:link w:val="HTMLPreformattedChar"/>
    <w:uiPriority w:val="99"/>
    <w:semiHidden/>
    <w:rsid w:val="000B21E9"/>
    <w:pPr>
      <w:spacing w:before="0"/>
    </w:pPr>
    <w:rPr>
      <w:rFonts w:ascii="Consolas" w:hAnsi="Consolas" w:cs="Consolas"/>
    </w:rPr>
  </w:style>
  <w:style w:type="character" w:customStyle="1" w:styleId="HTMLPreformattedChar">
    <w:name w:val="HTML Preformatted Char"/>
    <w:basedOn w:val="DefaultParagraphFont"/>
    <w:link w:val="HTMLPreformatted"/>
    <w:uiPriority w:val="99"/>
    <w:semiHidden/>
    <w:rsid w:val="000B21E9"/>
    <w:rPr>
      <w:rFonts w:ascii="Consolas" w:eastAsia="Times New Roman" w:hAnsi="Consolas" w:cs="Consolas"/>
      <w:sz w:val="20"/>
      <w:szCs w:val="20"/>
    </w:rPr>
  </w:style>
  <w:style w:type="character" w:styleId="HTMLSample">
    <w:name w:val="HTML Sample"/>
    <w:basedOn w:val="DefaultParagraphFont"/>
    <w:uiPriority w:val="99"/>
    <w:semiHidden/>
    <w:rsid w:val="000B21E9"/>
    <w:rPr>
      <w:rFonts w:ascii="Consolas" w:hAnsi="Consolas" w:cs="Consolas"/>
      <w:sz w:val="24"/>
      <w:szCs w:val="24"/>
    </w:rPr>
  </w:style>
  <w:style w:type="character" w:styleId="HTMLTypewriter">
    <w:name w:val="HTML Typewriter"/>
    <w:basedOn w:val="DefaultParagraphFont"/>
    <w:uiPriority w:val="99"/>
    <w:semiHidden/>
    <w:rsid w:val="000B21E9"/>
    <w:rPr>
      <w:rFonts w:ascii="Consolas" w:hAnsi="Consolas" w:cs="Consolas"/>
      <w:sz w:val="20"/>
      <w:szCs w:val="20"/>
    </w:rPr>
  </w:style>
  <w:style w:type="character" w:styleId="HTMLVariable">
    <w:name w:val="HTML Variable"/>
    <w:basedOn w:val="DefaultParagraphFont"/>
    <w:uiPriority w:val="99"/>
    <w:semiHidden/>
    <w:rsid w:val="000B21E9"/>
    <w:rPr>
      <w:i/>
      <w:iCs/>
    </w:rPr>
  </w:style>
  <w:style w:type="paragraph" w:styleId="Index1">
    <w:name w:val="index 1"/>
    <w:basedOn w:val="Normal"/>
    <w:next w:val="Normal"/>
    <w:autoRedefine/>
    <w:uiPriority w:val="99"/>
    <w:semiHidden/>
    <w:rsid w:val="000B21E9"/>
    <w:pPr>
      <w:spacing w:before="0"/>
      <w:ind w:left="200" w:hanging="200"/>
    </w:pPr>
  </w:style>
  <w:style w:type="paragraph" w:styleId="Index2">
    <w:name w:val="index 2"/>
    <w:basedOn w:val="Normal"/>
    <w:next w:val="Normal"/>
    <w:autoRedefine/>
    <w:uiPriority w:val="99"/>
    <w:semiHidden/>
    <w:rsid w:val="000B21E9"/>
    <w:pPr>
      <w:spacing w:before="0"/>
      <w:ind w:left="400" w:hanging="200"/>
    </w:pPr>
  </w:style>
  <w:style w:type="paragraph" w:styleId="Index3">
    <w:name w:val="index 3"/>
    <w:basedOn w:val="Normal"/>
    <w:next w:val="Normal"/>
    <w:autoRedefine/>
    <w:uiPriority w:val="99"/>
    <w:semiHidden/>
    <w:rsid w:val="000B21E9"/>
    <w:pPr>
      <w:spacing w:before="0"/>
      <w:ind w:left="600" w:hanging="200"/>
    </w:pPr>
  </w:style>
  <w:style w:type="paragraph" w:styleId="Index4">
    <w:name w:val="index 4"/>
    <w:basedOn w:val="Normal"/>
    <w:next w:val="Normal"/>
    <w:autoRedefine/>
    <w:uiPriority w:val="99"/>
    <w:semiHidden/>
    <w:rsid w:val="000B21E9"/>
    <w:pPr>
      <w:spacing w:before="0"/>
      <w:ind w:left="800" w:hanging="200"/>
    </w:pPr>
  </w:style>
  <w:style w:type="paragraph" w:styleId="Index5">
    <w:name w:val="index 5"/>
    <w:basedOn w:val="Normal"/>
    <w:next w:val="Normal"/>
    <w:autoRedefine/>
    <w:uiPriority w:val="99"/>
    <w:semiHidden/>
    <w:rsid w:val="000B21E9"/>
    <w:pPr>
      <w:spacing w:before="0"/>
      <w:ind w:left="1000" w:hanging="200"/>
    </w:pPr>
  </w:style>
  <w:style w:type="paragraph" w:styleId="Index6">
    <w:name w:val="index 6"/>
    <w:basedOn w:val="Normal"/>
    <w:next w:val="Normal"/>
    <w:autoRedefine/>
    <w:uiPriority w:val="99"/>
    <w:semiHidden/>
    <w:rsid w:val="000B21E9"/>
    <w:pPr>
      <w:spacing w:before="0"/>
      <w:ind w:left="1200" w:hanging="200"/>
    </w:pPr>
  </w:style>
  <w:style w:type="paragraph" w:styleId="Index7">
    <w:name w:val="index 7"/>
    <w:basedOn w:val="Normal"/>
    <w:next w:val="Normal"/>
    <w:autoRedefine/>
    <w:uiPriority w:val="99"/>
    <w:semiHidden/>
    <w:rsid w:val="000B21E9"/>
    <w:pPr>
      <w:spacing w:before="0"/>
      <w:ind w:left="1400" w:hanging="200"/>
    </w:pPr>
  </w:style>
  <w:style w:type="paragraph" w:styleId="Index8">
    <w:name w:val="index 8"/>
    <w:basedOn w:val="Normal"/>
    <w:next w:val="Normal"/>
    <w:autoRedefine/>
    <w:uiPriority w:val="99"/>
    <w:semiHidden/>
    <w:rsid w:val="000B21E9"/>
    <w:pPr>
      <w:spacing w:before="0"/>
      <w:ind w:left="1600" w:hanging="200"/>
    </w:pPr>
  </w:style>
  <w:style w:type="paragraph" w:styleId="Index9">
    <w:name w:val="index 9"/>
    <w:basedOn w:val="Normal"/>
    <w:next w:val="Normal"/>
    <w:autoRedefine/>
    <w:uiPriority w:val="99"/>
    <w:semiHidden/>
    <w:rsid w:val="000B21E9"/>
    <w:pPr>
      <w:spacing w:before="0"/>
      <w:ind w:left="1800" w:hanging="200"/>
    </w:pPr>
  </w:style>
  <w:style w:type="paragraph" w:styleId="IndexHeading">
    <w:name w:val="index heading"/>
    <w:basedOn w:val="Normal"/>
    <w:next w:val="Index1"/>
    <w:uiPriority w:val="99"/>
    <w:semiHidden/>
    <w:rsid w:val="000B21E9"/>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B21E9"/>
    <w:rPr>
      <w:b/>
      <w:bCs/>
      <w:i/>
      <w:iCs/>
      <w:color w:val="008CA8" w:themeColor="accent1"/>
    </w:rPr>
  </w:style>
  <w:style w:type="paragraph" w:styleId="IntenseQuote">
    <w:name w:val="Intense Quote"/>
    <w:basedOn w:val="Normal"/>
    <w:next w:val="Normal"/>
    <w:link w:val="IntenseQuoteChar"/>
    <w:uiPriority w:val="30"/>
    <w:semiHidden/>
    <w:qFormat/>
    <w:rsid w:val="000B21E9"/>
    <w:pPr>
      <w:pBdr>
        <w:bottom w:val="single" w:sz="4" w:space="4" w:color="008CA8" w:themeColor="accent1"/>
      </w:pBdr>
      <w:spacing w:before="200" w:after="280"/>
      <w:ind w:left="936" w:right="936"/>
    </w:pPr>
    <w:rPr>
      <w:b/>
      <w:bCs/>
      <w:i/>
      <w:iCs/>
      <w:color w:val="008CA8" w:themeColor="accent1"/>
    </w:rPr>
  </w:style>
  <w:style w:type="character" w:customStyle="1" w:styleId="IntenseQuoteChar">
    <w:name w:val="Intense Quote Char"/>
    <w:basedOn w:val="DefaultParagraphFont"/>
    <w:link w:val="IntenseQuote"/>
    <w:uiPriority w:val="30"/>
    <w:semiHidden/>
    <w:rsid w:val="000B21E9"/>
    <w:rPr>
      <w:rFonts w:ascii="Arial" w:eastAsia="Times New Roman" w:hAnsi="Arial" w:cs="Times New Roman"/>
      <w:b/>
      <w:bCs/>
      <w:i/>
      <w:iCs/>
      <w:color w:val="008CA8" w:themeColor="accent1"/>
      <w:sz w:val="20"/>
      <w:szCs w:val="20"/>
    </w:rPr>
  </w:style>
  <w:style w:type="character" w:styleId="IntenseReference">
    <w:name w:val="Intense Reference"/>
    <w:basedOn w:val="DefaultParagraphFont"/>
    <w:uiPriority w:val="32"/>
    <w:semiHidden/>
    <w:qFormat/>
    <w:rsid w:val="000B21E9"/>
    <w:rPr>
      <w:b/>
      <w:bCs/>
      <w:smallCaps/>
      <w:color w:val="99DBDE" w:themeColor="accent2"/>
      <w:spacing w:val="5"/>
      <w:u w:val="single"/>
    </w:rPr>
  </w:style>
  <w:style w:type="table" w:styleId="LightGrid">
    <w:name w:val="Light Grid"/>
    <w:basedOn w:val="TableNormal"/>
    <w:uiPriority w:val="62"/>
    <w:rsid w:val="000B21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B21E9"/>
    <w:pPr>
      <w:spacing w:after="0" w:line="240" w:lineRule="auto"/>
    </w:pPr>
    <w:tblPr>
      <w:tblStyleRowBandSize w:val="1"/>
      <w:tblStyleColBandSize w:val="1"/>
      <w:tblInd w:w="0" w:type="dxa"/>
      <w:tblBorders>
        <w:top w:val="single" w:sz="8" w:space="0" w:color="008CA8" w:themeColor="accent1"/>
        <w:left w:val="single" w:sz="8" w:space="0" w:color="008CA8" w:themeColor="accent1"/>
        <w:bottom w:val="single" w:sz="8" w:space="0" w:color="008CA8" w:themeColor="accent1"/>
        <w:right w:val="single" w:sz="8" w:space="0" w:color="008CA8" w:themeColor="accent1"/>
        <w:insideH w:val="single" w:sz="8" w:space="0" w:color="008CA8" w:themeColor="accent1"/>
        <w:insideV w:val="single" w:sz="8" w:space="0" w:color="008CA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CA8" w:themeColor="accent1"/>
          <w:left w:val="single" w:sz="8" w:space="0" w:color="008CA8" w:themeColor="accent1"/>
          <w:bottom w:val="single" w:sz="18" w:space="0" w:color="008CA8" w:themeColor="accent1"/>
          <w:right w:val="single" w:sz="8" w:space="0" w:color="008CA8" w:themeColor="accent1"/>
          <w:insideH w:val="nil"/>
          <w:insideV w:val="single" w:sz="8" w:space="0" w:color="008CA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CA8" w:themeColor="accent1"/>
          <w:left w:val="single" w:sz="8" w:space="0" w:color="008CA8" w:themeColor="accent1"/>
          <w:bottom w:val="single" w:sz="8" w:space="0" w:color="008CA8" w:themeColor="accent1"/>
          <w:right w:val="single" w:sz="8" w:space="0" w:color="008CA8" w:themeColor="accent1"/>
          <w:insideH w:val="nil"/>
          <w:insideV w:val="single" w:sz="8" w:space="0" w:color="008CA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CA8" w:themeColor="accent1"/>
          <w:left w:val="single" w:sz="8" w:space="0" w:color="008CA8" w:themeColor="accent1"/>
          <w:bottom w:val="single" w:sz="8" w:space="0" w:color="008CA8" w:themeColor="accent1"/>
          <w:right w:val="single" w:sz="8" w:space="0" w:color="008CA8" w:themeColor="accent1"/>
        </w:tcBorders>
      </w:tcPr>
    </w:tblStylePr>
    <w:tblStylePr w:type="band1Vert">
      <w:tblPr/>
      <w:tcPr>
        <w:tcBorders>
          <w:top w:val="single" w:sz="8" w:space="0" w:color="008CA8" w:themeColor="accent1"/>
          <w:left w:val="single" w:sz="8" w:space="0" w:color="008CA8" w:themeColor="accent1"/>
          <w:bottom w:val="single" w:sz="8" w:space="0" w:color="008CA8" w:themeColor="accent1"/>
          <w:right w:val="single" w:sz="8" w:space="0" w:color="008CA8" w:themeColor="accent1"/>
        </w:tcBorders>
        <w:shd w:val="clear" w:color="auto" w:fill="AAF0FF" w:themeFill="accent1" w:themeFillTint="3F"/>
      </w:tcPr>
    </w:tblStylePr>
    <w:tblStylePr w:type="band1Horz">
      <w:tblPr/>
      <w:tcPr>
        <w:tcBorders>
          <w:top w:val="single" w:sz="8" w:space="0" w:color="008CA8" w:themeColor="accent1"/>
          <w:left w:val="single" w:sz="8" w:space="0" w:color="008CA8" w:themeColor="accent1"/>
          <w:bottom w:val="single" w:sz="8" w:space="0" w:color="008CA8" w:themeColor="accent1"/>
          <w:right w:val="single" w:sz="8" w:space="0" w:color="008CA8" w:themeColor="accent1"/>
          <w:insideV w:val="single" w:sz="8" w:space="0" w:color="008CA8" w:themeColor="accent1"/>
        </w:tcBorders>
        <w:shd w:val="clear" w:color="auto" w:fill="AAF0FF" w:themeFill="accent1" w:themeFillTint="3F"/>
      </w:tcPr>
    </w:tblStylePr>
    <w:tblStylePr w:type="band2Horz">
      <w:tblPr/>
      <w:tcPr>
        <w:tcBorders>
          <w:top w:val="single" w:sz="8" w:space="0" w:color="008CA8" w:themeColor="accent1"/>
          <w:left w:val="single" w:sz="8" w:space="0" w:color="008CA8" w:themeColor="accent1"/>
          <w:bottom w:val="single" w:sz="8" w:space="0" w:color="008CA8" w:themeColor="accent1"/>
          <w:right w:val="single" w:sz="8" w:space="0" w:color="008CA8" w:themeColor="accent1"/>
          <w:insideV w:val="single" w:sz="8" w:space="0" w:color="008CA8" w:themeColor="accent1"/>
        </w:tcBorders>
      </w:tcPr>
    </w:tblStylePr>
  </w:style>
  <w:style w:type="table" w:styleId="LightGrid-Accent2">
    <w:name w:val="Light Grid Accent 2"/>
    <w:basedOn w:val="TableNormal"/>
    <w:uiPriority w:val="62"/>
    <w:rsid w:val="000B21E9"/>
    <w:pPr>
      <w:spacing w:after="0" w:line="240" w:lineRule="auto"/>
    </w:pPr>
    <w:tblPr>
      <w:tblStyleRowBandSize w:val="1"/>
      <w:tblStyleColBandSize w:val="1"/>
      <w:tblInd w:w="0" w:type="dxa"/>
      <w:tblBorders>
        <w:top w:val="single" w:sz="8" w:space="0" w:color="99DBDE" w:themeColor="accent2"/>
        <w:left w:val="single" w:sz="8" w:space="0" w:color="99DBDE" w:themeColor="accent2"/>
        <w:bottom w:val="single" w:sz="8" w:space="0" w:color="99DBDE" w:themeColor="accent2"/>
        <w:right w:val="single" w:sz="8" w:space="0" w:color="99DBDE" w:themeColor="accent2"/>
        <w:insideH w:val="single" w:sz="8" w:space="0" w:color="99DBDE" w:themeColor="accent2"/>
        <w:insideV w:val="single" w:sz="8" w:space="0" w:color="99DBD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DBDE" w:themeColor="accent2"/>
          <w:left w:val="single" w:sz="8" w:space="0" w:color="99DBDE" w:themeColor="accent2"/>
          <w:bottom w:val="single" w:sz="18" w:space="0" w:color="99DBDE" w:themeColor="accent2"/>
          <w:right w:val="single" w:sz="8" w:space="0" w:color="99DBDE" w:themeColor="accent2"/>
          <w:insideH w:val="nil"/>
          <w:insideV w:val="single" w:sz="8" w:space="0" w:color="99DBD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DBDE" w:themeColor="accent2"/>
          <w:left w:val="single" w:sz="8" w:space="0" w:color="99DBDE" w:themeColor="accent2"/>
          <w:bottom w:val="single" w:sz="8" w:space="0" w:color="99DBDE" w:themeColor="accent2"/>
          <w:right w:val="single" w:sz="8" w:space="0" w:color="99DBDE" w:themeColor="accent2"/>
          <w:insideH w:val="nil"/>
          <w:insideV w:val="single" w:sz="8" w:space="0" w:color="99DBD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DBDE" w:themeColor="accent2"/>
          <w:left w:val="single" w:sz="8" w:space="0" w:color="99DBDE" w:themeColor="accent2"/>
          <w:bottom w:val="single" w:sz="8" w:space="0" w:color="99DBDE" w:themeColor="accent2"/>
          <w:right w:val="single" w:sz="8" w:space="0" w:color="99DBDE" w:themeColor="accent2"/>
        </w:tcBorders>
      </w:tcPr>
    </w:tblStylePr>
    <w:tblStylePr w:type="band1Vert">
      <w:tblPr/>
      <w:tcPr>
        <w:tcBorders>
          <w:top w:val="single" w:sz="8" w:space="0" w:color="99DBDE" w:themeColor="accent2"/>
          <w:left w:val="single" w:sz="8" w:space="0" w:color="99DBDE" w:themeColor="accent2"/>
          <w:bottom w:val="single" w:sz="8" w:space="0" w:color="99DBDE" w:themeColor="accent2"/>
          <w:right w:val="single" w:sz="8" w:space="0" w:color="99DBDE" w:themeColor="accent2"/>
        </w:tcBorders>
        <w:shd w:val="clear" w:color="auto" w:fill="E5F6F6" w:themeFill="accent2" w:themeFillTint="3F"/>
      </w:tcPr>
    </w:tblStylePr>
    <w:tblStylePr w:type="band1Horz">
      <w:tblPr/>
      <w:tcPr>
        <w:tcBorders>
          <w:top w:val="single" w:sz="8" w:space="0" w:color="99DBDE" w:themeColor="accent2"/>
          <w:left w:val="single" w:sz="8" w:space="0" w:color="99DBDE" w:themeColor="accent2"/>
          <w:bottom w:val="single" w:sz="8" w:space="0" w:color="99DBDE" w:themeColor="accent2"/>
          <w:right w:val="single" w:sz="8" w:space="0" w:color="99DBDE" w:themeColor="accent2"/>
          <w:insideV w:val="single" w:sz="8" w:space="0" w:color="99DBDE" w:themeColor="accent2"/>
        </w:tcBorders>
        <w:shd w:val="clear" w:color="auto" w:fill="E5F6F6" w:themeFill="accent2" w:themeFillTint="3F"/>
      </w:tcPr>
    </w:tblStylePr>
    <w:tblStylePr w:type="band2Horz">
      <w:tblPr/>
      <w:tcPr>
        <w:tcBorders>
          <w:top w:val="single" w:sz="8" w:space="0" w:color="99DBDE" w:themeColor="accent2"/>
          <w:left w:val="single" w:sz="8" w:space="0" w:color="99DBDE" w:themeColor="accent2"/>
          <w:bottom w:val="single" w:sz="8" w:space="0" w:color="99DBDE" w:themeColor="accent2"/>
          <w:right w:val="single" w:sz="8" w:space="0" w:color="99DBDE" w:themeColor="accent2"/>
          <w:insideV w:val="single" w:sz="8" w:space="0" w:color="99DBDE" w:themeColor="accent2"/>
        </w:tcBorders>
      </w:tcPr>
    </w:tblStylePr>
  </w:style>
  <w:style w:type="table" w:styleId="LightGrid-Accent3">
    <w:name w:val="Light Grid Accent 3"/>
    <w:basedOn w:val="TableNormal"/>
    <w:uiPriority w:val="62"/>
    <w:rsid w:val="000B21E9"/>
    <w:pPr>
      <w:spacing w:after="0" w:line="240" w:lineRule="auto"/>
    </w:pPr>
    <w:tblPr>
      <w:tblStyleRowBandSize w:val="1"/>
      <w:tblStyleColBandSize w:val="1"/>
      <w:tblInd w:w="0" w:type="dxa"/>
      <w:tblBorders>
        <w:top w:val="single" w:sz="8" w:space="0" w:color="CEE8EE" w:themeColor="accent3"/>
        <w:left w:val="single" w:sz="8" w:space="0" w:color="CEE8EE" w:themeColor="accent3"/>
        <w:bottom w:val="single" w:sz="8" w:space="0" w:color="CEE8EE" w:themeColor="accent3"/>
        <w:right w:val="single" w:sz="8" w:space="0" w:color="CEE8EE" w:themeColor="accent3"/>
        <w:insideH w:val="single" w:sz="8" w:space="0" w:color="CEE8EE" w:themeColor="accent3"/>
        <w:insideV w:val="single" w:sz="8" w:space="0" w:color="CEE8E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EE8EE" w:themeColor="accent3"/>
          <w:left w:val="single" w:sz="8" w:space="0" w:color="CEE8EE" w:themeColor="accent3"/>
          <w:bottom w:val="single" w:sz="18" w:space="0" w:color="CEE8EE" w:themeColor="accent3"/>
          <w:right w:val="single" w:sz="8" w:space="0" w:color="CEE8EE" w:themeColor="accent3"/>
          <w:insideH w:val="nil"/>
          <w:insideV w:val="single" w:sz="8" w:space="0" w:color="CEE8E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EE8EE" w:themeColor="accent3"/>
          <w:left w:val="single" w:sz="8" w:space="0" w:color="CEE8EE" w:themeColor="accent3"/>
          <w:bottom w:val="single" w:sz="8" w:space="0" w:color="CEE8EE" w:themeColor="accent3"/>
          <w:right w:val="single" w:sz="8" w:space="0" w:color="CEE8EE" w:themeColor="accent3"/>
          <w:insideH w:val="nil"/>
          <w:insideV w:val="single" w:sz="8" w:space="0" w:color="CEE8E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EE8EE" w:themeColor="accent3"/>
          <w:left w:val="single" w:sz="8" w:space="0" w:color="CEE8EE" w:themeColor="accent3"/>
          <w:bottom w:val="single" w:sz="8" w:space="0" w:color="CEE8EE" w:themeColor="accent3"/>
          <w:right w:val="single" w:sz="8" w:space="0" w:color="CEE8EE" w:themeColor="accent3"/>
        </w:tcBorders>
      </w:tcPr>
    </w:tblStylePr>
    <w:tblStylePr w:type="band1Vert">
      <w:tblPr/>
      <w:tcPr>
        <w:tcBorders>
          <w:top w:val="single" w:sz="8" w:space="0" w:color="CEE8EE" w:themeColor="accent3"/>
          <w:left w:val="single" w:sz="8" w:space="0" w:color="CEE8EE" w:themeColor="accent3"/>
          <w:bottom w:val="single" w:sz="8" w:space="0" w:color="CEE8EE" w:themeColor="accent3"/>
          <w:right w:val="single" w:sz="8" w:space="0" w:color="CEE8EE" w:themeColor="accent3"/>
        </w:tcBorders>
        <w:shd w:val="clear" w:color="auto" w:fill="F2F9FA" w:themeFill="accent3" w:themeFillTint="3F"/>
      </w:tcPr>
    </w:tblStylePr>
    <w:tblStylePr w:type="band1Horz">
      <w:tblPr/>
      <w:tcPr>
        <w:tcBorders>
          <w:top w:val="single" w:sz="8" w:space="0" w:color="CEE8EE" w:themeColor="accent3"/>
          <w:left w:val="single" w:sz="8" w:space="0" w:color="CEE8EE" w:themeColor="accent3"/>
          <w:bottom w:val="single" w:sz="8" w:space="0" w:color="CEE8EE" w:themeColor="accent3"/>
          <w:right w:val="single" w:sz="8" w:space="0" w:color="CEE8EE" w:themeColor="accent3"/>
          <w:insideV w:val="single" w:sz="8" w:space="0" w:color="CEE8EE" w:themeColor="accent3"/>
        </w:tcBorders>
        <w:shd w:val="clear" w:color="auto" w:fill="F2F9FA" w:themeFill="accent3" w:themeFillTint="3F"/>
      </w:tcPr>
    </w:tblStylePr>
    <w:tblStylePr w:type="band2Horz">
      <w:tblPr/>
      <w:tcPr>
        <w:tcBorders>
          <w:top w:val="single" w:sz="8" w:space="0" w:color="CEE8EE" w:themeColor="accent3"/>
          <w:left w:val="single" w:sz="8" w:space="0" w:color="CEE8EE" w:themeColor="accent3"/>
          <w:bottom w:val="single" w:sz="8" w:space="0" w:color="CEE8EE" w:themeColor="accent3"/>
          <w:right w:val="single" w:sz="8" w:space="0" w:color="CEE8EE" w:themeColor="accent3"/>
          <w:insideV w:val="single" w:sz="8" w:space="0" w:color="CEE8EE" w:themeColor="accent3"/>
        </w:tcBorders>
      </w:tcPr>
    </w:tblStylePr>
  </w:style>
  <w:style w:type="table" w:styleId="LightGrid-Accent4">
    <w:name w:val="Light Grid Accent 4"/>
    <w:basedOn w:val="TableNormal"/>
    <w:uiPriority w:val="62"/>
    <w:rsid w:val="000B21E9"/>
    <w:pPr>
      <w:spacing w:after="0" w:line="240" w:lineRule="auto"/>
    </w:pPr>
    <w:tblPr>
      <w:tblStyleRowBandSize w:val="1"/>
      <w:tblStyleColBandSize w:val="1"/>
      <w:tblInd w:w="0" w:type="dxa"/>
      <w:tblBorders>
        <w:top w:val="single" w:sz="8" w:space="0" w:color="008CA8" w:themeColor="accent4"/>
        <w:left w:val="single" w:sz="8" w:space="0" w:color="008CA8" w:themeColor="accent4"/>
        <w:bottom w:val="single" w:sz="8" w:space="0" w:color="008CA8" w:themeColor="accent4"/>
        <w:right w:val="single" w:sz="8" w:space="0" w:color="008CA8" w:themeColor="accent4"/>
        <w:insideH w:val="single" w:sz="8" w:space="0" w:color="008CA8" w:themeColor="accent4"/>
        <w:insideV w:val="single" w:sz="8" w:space="0" w:color="008CA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CA8" w:themeColor="accent4"/>
          <w:left w:val="single" w:sz="8" w:space="0" w:color="008CA8" w:themeColor="accent4"/>
          <w:bottom w:val="single" w:sz="18" w:space="0" w:color="008CA8" w:themeColor="accent4"/>
          <w:right w:val="single" w:sz="8" w:space="0" w:color="008CA8" w:themeColor="accent4"/>
          <w:insideH w:val="nil"/>
          <w:insideV w:val="single" w:sz="8" w:space="0" w:color="008CA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CA8" w:themeColor="accent4"/>
          <w:left w:val="single" w:sz="8" w:space="0" w:color="008CA8" w:themeColor="accent4"/>
          <w:bottom w:val="single" w:sz="8" w:space="0" w:color="008CA8" w:themeColor="accent4"/>
          <w:right w:val="single" w:sz="8" w:space="0" w:color="008CA8" w:themeColor="accent4"/>
          <w:insideH w:val="nil"/>
          <w:insideV w:val="single" w:sz="8" w:space="0" w:color="008CA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CA8" w:themeColor="accent4"/>
          <w:left w:val="single" w:sz="8" w:space="0" w:color="008CA8" w:themeColor="accent4"/>
          <w:bottom w:val="single" w:sz="8" w:space="0" w:color="008CA8" w:themeColor="accent4"/>
          <w:right w:val="single" w:sz="8" w:space="0" w:color="008CA8" w:themeColor="accent4"/>
        </w:tcBorders>
      </w:tcPr>
    </w:tblStylePr>
    <w:tblStylePr w:type="band1Vert">
      <w:tblPr/>
      <w:tcPr>
        <w:tcBorders>
          <w:top w:val="single" w:sz="8" w:space="0" w:color="008CA8" w:themeColor="accent4"/>
          <w:left w:val="single" w:sz="8" w:space="0" w:color="008CA8" w:themeColor="accent4"/>
          <w:bottom w:val="single" w:sz="8" w:space="0" w:color="008CA8" w:themeColor="accent4"/>
          <w:right w:val="single" w:sz="8" w:space="0" w:color="008CA8" w:themeColor="accent4"/>
        </w:tcBorders>
        <w:shd w:val="clear" w:color="auto" w:fill="AAF0FF" w:themeFill="accent4" w:themeFillTint="3F"/>
      </w:tcPr>
    </w:tblStylePr>
    <w:tblStylePr w:type="band1Horz">
      <w:tblPr/>
      <w:tcPr>
        <w:tcBorders>
          <w:top w:val="single" w:sz="8" w:space="0" w:color="008CA8" w:themeColor="accent4"/>
          <w:left w:val="single" w:sz="8" w:space="0" w:color="008CA8" w:themeColor="accent4"/>
          <w:bottom w:val="single" w:sz="8" w:space="0" w:color="008CA8" w:themeColor="accent4"/>
          <w:right w:val="single" w:sz="8" w:space="0" w:color="008CA8" w:themeColor="accent4"/>
          <w:insideV w:val="single" w:sz="8" w:space="0" w:color="008CA8" w:themeColor="accent4"/>
        </w:tcBorders>
        <w:shd w:val="clear" w:color="auto" w:fill="AAF0FF" w:themeFill="accent4" w:themeFillTint="3F"/>
      </w:tcPr>
    </w:tblStylePr>
    <w:tblStylePr w:type="band2Horz">
      <w:tblPr/>
      <w:tcPr>
        <w:tcBorders>
          <w:top w:val="single" w:sz="8" w:space="0" w:color="008CA8" w:themeColor="accent4"/>
          <w:left w:val="single" w:sz="8" w:space="0" w:color="008CA8" w:themeColor="accent4"/>
          <w:bottom w:val="single" w:sz="8" w:space="0" w:color="008CA8" w:themeColor="accent4"/>
          <w:right w:val="single" w:sz="8" w:space="0" w:color="008CA8" w:themeColor="accent4"/>
          <w:insideV w:val="single" w:sz="8" w:space="0" w:color="008CA8" w:themeColor="accent4"/>
        </w:tcBorders>
      </w:tcPr>
    </w:tblStylePr>
  </w:style>
  <w:style w:type="table" w:styleId="LightGrid-Accent5">
    <w:name w:val="Light Grid Accent 5"/>
    <w:basedOn w:val="TableNormal"/>
    <w:uiPriority w:val="62"/>
    <w:rsid w:val="000B21E9"/>
    <w:pPr>
      <w:spacing w:after="0" w:line="240" w:lineRule="auto"/>
    </w:pPr>
    <w:tblPr>
      <w:tblStyleRowBandSize w:val="1"/>
      <w:tblStyleColBandSize w:val="1"/>
      <w:tblInd w:w="0" w:type="dxa"/>
      <w:tblBorders>
        <w:top w:val="single" w:sz="8" w:space="0" w:color="717171" w:themeColor="accent5"/>
        <w:left w:val="single" w:sz="8" w:space="0" w:color="717171" w:themeColor="accent5"/>
        <w:bottom w:val="single" w:sz="8" w:space="0" w:color="717171" w:themeColor="accent5"/>
        <w:right w:val="single" w:sz="8" w:space="0" w:color="717171" w:themeColor="accent5"/>
        <w:insideH w:val="single" w:sz="8" w:space="0" w:color="717171" w:themeColor="accent5"/>
        <w:insideV w:val="single" w:sz="8" w:space="0" w:color="717171"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7171" w:themeColor="accent5"/>
          <w:left w:val="single" w:sz="8" w:space="0" w:color="717171" w:themeColor="accent5"/>
          <w:bottom w:val="single" w:sz="18" w:space="0" w:color="717171" w:themeColor="accent5"/>
          <w:right w:val="single" w:sz="8" w:space="0" w:color="717171" w:themeColor="accent5"/>
          <w:insideH w:val="nil"/>
          <w:insideV w:val="single" w:sz="8" w:space="0" w:color="71717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7171" w:themeColor="accent5"/>
          <w:left w:val="single" w:sz="8" w:space="0" w:color="717171" w:themeColor="accent5"/>
          <w:bottom w:val="single" w:sz="8" w:space="0" w:color="717171" w:themeColor="accent5"/>
          <w:right w:val="single" w:sz="8" w:space="0" w:color="717171" w:themeColor="accent5"/>
          <w:insideH w:val="nil"/>
          <w:insideV w:val="single" w:sz="8" w:space="0" w:color="71717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7171" w:themeColor="accent5"/>
          <w:left w:val="single" w:sz="8" w:space="0" w:color="717171" w:themeColor="accent5"/>
          <w:bottom w:val="single" w:sz="8" w:space="0" w:color="717171" w:themeColor="accent5"/>
          <w:right w:val="single" w:sz="8" w:space="0" w:color="717171" w:themeColor="accent5"/>
        </w:tcBorders>
      </w:tcPr>
    </w:tblStylePr>
    <w:tblStylePr w:type="band1Vert">
      <w:tblPr/>
      <w:tcPr>
        <w:tcBorders>
          <w:top w:val="single" w:sz="8" w:space="0" w:color="717171" w:themeColor="accent5"/>
          <w:left w:val="single" w:sz="8" w:space="0" w:color="717171" w:themeColor="accent5"/>
          <w:bottom w:val="single" w:sz="8" w:space="0" w:color="717171" w:themeColor="accent5"/>
          <w:right w:val="single" w:sz="8" w:space="0" w:color="717171" w:themeColor="accent5"/>
        </w:tcBorders>
        <w:shd w:val="clear" w:color="auto" w:fill="DBDBDB" w:themeFill="accent5" w:themeFillTint="3F"/>
      </w:tcPr>
    </w:tblStylePr>
    <w:tblStylePr w:type="band1Horz">
      <w:tblPr/>
      <w:tcPr>
        <w:tcBorders>
          <w:top w:val="single" w:sz="8" w:space="0" w:color="717171" w:themeColor="accent5"/>
          <w:left w:val="single" w:sz="8" w:space="0" w:color="717171" w:themeColor="accent5"/>
          <w:bottom w:val="single" w:sz="8" w:space="0" w:color="717171" w:themeColor="accent5"/>
          <w:right w:val="single" w:sz="8" w:space="0" w:color="717171" w:themeColor="accent5"/>
          <w:insideV w:val="single" w:sz="8" w:space="0" w:color="717171" w:themeColor="accent5"/>
        </w:tcBorders>
        <w:shd w:val="clear" w:color="auto" w:fill="DBDBDB" w:themeFill="accent5" w:themeFillTint="3F"/>
      </w:tcPr>
    </w:tblStylePr>
    <w:tblStylePr w:type="band2Horz">
      <w:tblPr/>
      <w:tcPr>
        <w:tcBorders>
          <w:top w:val="single" w:sz="8" w:space="0" w:color="717171" w:themeColor="accent5"/>
          <w:left w:val="single" w:sz="8" w:space="0" w:color="717171" w:themeColor="accent5"/>
          <w:bottom w:val="single" w:sz="8" w:space="0" w:color="717171" w:themeColor="accent5"/>
          <w:right w:val="single" w:sz="8" w:space="0" w:color="717171" w:themeColor="accent5"/>
          <w:insideV w:val="single" w:sz="8" w:space="0" w:color="717171" w:themeColor="accent5"/>
        </w:tcBorders>
      </w:tcPr>
    </w:tblStylePr>
  </w:style>
  <w:style w:type="table" w:styleId="LightGrid-Accent6">
    <w:name w:val="Light Grid Accent 6"/>
    <w:basedOn w:val="TableNormal"/>
    <w:uiPriority w:val="62"/>
    <w:rsid w:val="000B21E9"/>
    <w:pPr>
      <w:spacing w:after="0" w:line="240" w:lineRule="auto"/>
    </w:pPr>
    <w:tblPr>
      <w:tblStyleRowBandSize w:val="1"/>
      <w:tblStyleColBandSize w:val="1"/>
      <w:tblInd w:w="0" w:type="dxa"/>
      <w:tblBorders>
        <w:top w:val="single" w:sz="8" w:space="0" w:color="DCDCDC" w:themeColor="accent6"/>
        <w:left w:val="single" w:sz="8" w:space="0" w:color="DCDCDC" w:themeColor="accent6"/>
        <w:bottom w:val="single" w:sz="8" w:space="0" w:color="DCDCDC" w:themeColor="accent6"/>
        <w:right w:val="single" w:sz="8" w:space="0" w:color="DCDCDC" w:themeColor="accent6"/>
        <w:insideH w:val="single" w:sz="8" w:space="0" w:color="DCDCDC" w:themeColor="accent6"/>
        <w:insideV w:val="single" w:sz="8" w:space="0" w:color="DCDCD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CDCDC" w:themeColor="accent6"/>
          <w:left w:val="single" w:sz="8" w:space="0" w:color="DCDCDC" w:themeColor="accent6"/>
          <w:bottom w:val="single" w:sz="18" w:space="0" w:color="DCDCDC" w:themeColor="accent6"/>
          <w:right w:val="single" w:sz="8" w:space="0" w:color="DCDCDC" w:themeColor="accent6"/>
          <w:insideH w:val="nil"/>
          <w:insideV w:val="single" w:sz="8" w:space="0" w:color="DCDCD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CDC" w:themeColor="accent6"/>
          <w:left w:val="single" w:sz="8" w:space="0" w:color="DCDCDC" w:themeColor="accent6"/>
          <w:bottom w:val="single" w:sz="8" w:space="0" w:color="DCDCDC" w:themeColor="accent6"/>
          <w:right w:val="single" w:sz="8" w:space="0" w:color="DCDCDC" w:themeColor="accent6"/>
          <w:insideH w:val="nil"/>
          <w:insideV w:val="single" w:sz="8" w:space="0" w:color="DCDCD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CDC" w:themeColor="accent6"/>
          <w:left w:val="single" w:sz="8" w:space="0" w:color="DCDCDC" w:themeColor="accent6"/>
          <w:bottom w:val="single" w:sz="8" w:space="0" w:color="DCDCDC" w:themeColor="accent6"/>
          <w:right w:val="single" w:sz="8" w:space="0" w:color="DCDCDC" w:themeColor="accent6"/>
        </w:tcBorders>
      </w:tcPr>
    </w:tblStylePr>
    <w:tblStylePr w:type="band1Vert">
      <w:tblPr/>
      <w:tcPr>
        <w:tcBorders>
          <w:top w:val="single" w:sz="8" w:space="0" w:color="DCDCDC" w:themeColor="accent6"/>
          <w:left w:val="single" w:sz="8" w:space="0" w:color="DCDCDC" w:themeColor="accent6"/>
          <w:bottom w:val="single" w:sz="8" w:space="0" w:color="DCDCDC" w:themeColor="accent6"/>
          <w:right w:val="single" w:sz="8" w:space="0" w:color="DCDCDC" w:themeColor="accent6"/>
        </w:tcBorders>
        <w:shd w:val="clear" w:color="auto" w:fill="F6F6F6" w:themeFill="accent6" w:themeFillTint="3F"/>
      </w:tcPr>
    </w:tblStylePr>
    <w:tblStylePr w:type="band1Horz">
      <w:tblPr/>
      <w:tcPr>
        <w:tcBorders>
          <w:top w:val="single" w:sz="8" w:space="0" w:color="DCDCDC" w:themeColor="accent6"/>
          <w:left w:val="single" w:sz="8" w:space="0" w:color="DCDCDC" w:themeColor="accent6"/>
          <w:bottom w:val="single" w:sz="8" w:space="0" w:color="DCDCDC" w:themeColor="accent6"/>
          <w:right w:val="single" w:sz="8" w:space="0" w:color="DCDCDC" w:themeColor="accent6"/>
          <w:insideV w:val="single" w:sz="8" w:space="0" w:color="DCDCDC" w:themeColor="accent6"/>
        </w:tcBorders>
        <w:shd w:val="clear" w:color="auto" w:fill="F6F6F6" w:themeFill="accent6" w:themeFillTint="3F"/>
      </w:tcPr>
    </w:tblStylePr>
    <w:tblStylePr w:type="band2Horz">
      <w:tblPr/>
      <w:tcPr>
        <w:tcBorders>
          <w:top w:val="single" w:sz="8" w:space="0" w:color="DCDCDC" w:themeColor="accent6"/>
          <w:left w:val="single" w:sz="8" w:space="0" w:color="DCDCDC" w:themeColor="accent6"/>
          <w:bottom w:val="single" w:sz="8" w:space="0" w:color="DCDCDC" w:themeColor="accent6"/>
          <w:right w:val="single" w:sz="8" w:space="0" w:color="DCDCDC" w:themeColor="accent6"/>
          <w:insideV w:val="single" w:sz="8" w:space="0" w:color="DCDCDC" w:themeColor="accent6"/>
        </w:tcBorders>
      </w:tcPr>
    </w:tblStylePr>
  </w:style>
  <w:style w:type="table" w:styleId="LightList">
    <w:name w:val="Light List"/>
    <w:basedOn w:val="TableNormal"/>
    <w:uiPriority w:val="61"/>
    <w:rsid w:val="000B21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B21E9"/>
    <w:pPr>
      <w:spacing w:after="0" w:line="240" w:lineRule="auto"/>
    </w:pPr>
    <w:tblPr>
      <w:tblStyleRowBandSize w:val="1"/>
      <w:tblStyleColBandSize w:val="1"/>
      <w:tblInd w:w="0" w:type="dxa"/>
      <w:tblBorders>
        <w:top w:val="single" w:sz="8" w:space="0" w:color="008CA8" w:themeColor="accent1"/>
        <w:left w:val="single" w:sz="8" w:space="0" w:color="008CA8" w:themeColor="accent1"/>
        <w:bottom w:val="single" w:sz="8" w:space="0" w:color="008CA8" w:themeColor="accent1"/>
        <w:right w:val="single" w:sz="8" w:space="0" w:color="008CA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CA8" w:themeFill="accent1"/>
      </w:tcPr>
    </w:tblStylePr>
    <w:tblStylePr w:type="lastRow">
      <w:pPr>
        <w:spacing w:before="0" w:after="0" w:line="240" w:lineRule="auto"/>
      </w:pPr>
      <w:rPr>
        <w:b/>
        <w:bCs/>
      </w:rPr>
      <w:tblPr/>
      <w:tcPr>
        <w:tcBorders>
          <w:top w:val="double" w:sz="6" w:space="0" w:color="008CA8" w:themeColor="accent1"/>
          <w:left w:val="single" w:sz="8" w:space="0" w:color="008CA8" w:themeColor="accent1"/>
          <w:bottom w:val="single" w:sz="8" w:space="0" w:color="008CA8" w:themeColor="accent1"/>
          <w:right w:val="single" w:sz="8" w:space="0" w:color="008CA8" w:themeColor="accent1"/>
        </w:tcBorders>
      </w:tcPr>
    </w:tblStylePr>
    <w:tblStylePr w:type="firstCol">
      <w:rPr>
        <w:b/>
        <w:bCs/>
      </w:rPr>
    </w:tblStylePr>
    <w:tblStylePr w:type="lastCol">
      <w:rPr>
        <w:b/>
        <w:bCs/>
      </w:rPr>
    </w:tblStylePr>
    <w:tblStylePr w:type="band1Vert">
      <w:tblPr/>
      <w:tcPr>
        <w:tcBorders>
          <w:top w:val="single" w:sz="8" w:space="0" w:color="008CA8" w:themeColor="accent1"/>
          <w:left w:val="single" w:sz="8" w:space="0" w:color="008CA8" w:themeColor="accent1"/>
          <w:bottom w:val="single" w:sz="8" w:space="0" w:color="008CA8" w:themeColor="accent1"/>
          <w:right w:val="single" w:sz="8" w:space="0" w:color="008CA8" w:themeColor="accent1"/>
        </w:tcBorders>
      </w:tcPr>
    </w:tblStylePr>
    <w:tblStylePr w:type="band1Horz">
      <w:tblPr/>
      <w:tcPr>
        <w:tcBorders>
          <w:top w:val="single" w:sz="8" w:space="0" w:color="008CA8" w:themeColor="accent1"/>
          <w:left w:val="single" w:sz="8" w:space="0" w:color="008CA8" w:themeColor="accent1"/>
          <w:bottom w:val="single" w:sz="8" w:space="0" w:color="008CA8" w:themeColor="accent1"/>
          <w:right w:val="single" w:sz="8" w:space="0" w:color="008CA8" w:themeColor="accent1"/>
        </w:tcBorders>
      </w:tcPr>
    </w:tblStylePr>
  </w:style>
  <w:style w:type="table" w:styleId="LightList-Accent2">
    <w:name w:val="Light List Accent 2"/>
    <w:basedOn w:val="TableNormal"/>
    <w:uiPriority w:val="61"/>
    <w:rsid w:val="000B21E9"/>
    <w:pPr>
      <w:spacing w:after="0" w:line="240" w:lineRule="auto"/>
    </w:pPr>
    <w:tblPr>
      <w:tblStyleRowBandSize w:val="1"/>
      <w:tblStyleColBandSize w:val="1"/>
      <w:tblInd w:w="0" w:type="dxa"/>
      <w:tblBorders>
        <w:top w:val="single" w:sz="8" w:space="0" w:color="99DBDE" w:themeColor="accent2"/>
        <w:left w:val="single" w:sz="8" w:space="0" w:color="99DBDE" w:themeColor="accent2"/>
        <w:bottom w:val="single" w:sz="8" w:space="0" w:color="99DBDE" w:themeColor="accent2"/>
        <w:right w:val="single" w:sz="8" w:space="0" w:color="99DBDE"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DBDE" w:themeFill="accent2"/>
      </w:tcPr>
    </w:tblStylePr>
    <w:tblStylePr w:type="lastRow">
      <w:pPr>
        <w:spacing w:before="0" w:after="0" w:line="240" w:lineRule="auto"/>
      </w:pPr>
      <w:rPr>
        <w:b/>
        <w:bCs/>
      </w:rPr>
      <w:tblPr/>
      <w:tcPr>
        <w:tcBorders>
          <w:top w:val="double" w:sz="6" w:space="0" w:color="99DBDE" w:themeColor="accent2"/>
          <w:left w:val="single" w:sz="8" w:space="0" w:color="99DBDE" w:themeColor="accent2"/>
          <w:bottom w:val="single" w:sz="8" w:space="0" w:color="99DBDE" w:themeColor="accent2"/>
          <w:right w:val="single" w:sz="8" w:space="0" w:color="99DBDE" w:themeColor="accent2"/>
        </w:tcBorders>
      </w:tcPr>
    </w:tblStylePr>
    <w:tblStylePr w:type="firstCol">
      <w:rPr>
        <w:b/>
        <w:bCs/>
      </w:rPr>
    </w:tblStylePr>
    <w:tblStylePr w:type="lastCol">
      <w:rPr>
        <w:b/>
        <w:bCs/>
      </w:rPr>
    </w:tblStylePr>
    <w:tblStylePr w:type="band1Vert">
      <w:tblPr/>
      <w:tcPr>
        <w:tcBorders>
          <w:top w:val="single" w:sz="8" w:space="0" w:color="99DBDE" w:themeColor="accent2"/>
          <w:left w:val="single" w:sz="8" w:space="0" w:color="99DBDE" w:themeColor="accent2"/>
          <w:bottom w:val="single" w:sz="8" w:space="0" w:color="99DBDE" w:themeColor="accent2"/>
          <w:right w:val="single" w:sz="8" w:space="0" w:color="99DBDE" w:themeColor="accent2"/>
        </w:tcBorders>
      </w:tcPr>
    </w:tblStylePr>
    <w:tblStylePr w:type="band1Horz">
      <w:tblPr/>
      <w:tcPr>
        <w:tcBorders>
          <w:top w:val="single" w:sz="8" w:space="0" w:color="99DBDE" w:themeColor="accent2"/>
          <w:left w:val="single" w:sz="8" w:space="0" w:color="99DBDE" w:themeColor="accent2"/>
          <w:bottom w:val="single" w:sz="8" w:space="0" w:color="99DBDE" w:themeColor="accent2"/>
          <w:right w:val="single" w:sz="8" w:space="0" w:color="99DBDE" w:themeColor="accent2"/>
        </w:tcBorders>
      </w:tcPr>
    </w:tblStylePr>
  </w:style>
  <w:style w:type="table" w:styleId="LightList-Accent3">
    <w:name w:val="Light List Accent 3"/>
    <w:basedOn w:val="TableNormal"/>
    <w:uiPriority w:val="61"/>
    <w:rsid w:val="000B21E9"/>
    <w:pPr>
      <w:spacing w:after="0" w:line="240" w:lineRule="auto"/>
    </w:pPr>
    <w:tblPr>
      <w:tblStyleRowBandSize w:val="1"/>
      <w:tblStyleColBandSize w:val="1"/>
      <w:tblInd w:w="0" w:type="dxa"/>
      <w:tblBorders>
        <w:top w:val="single" w:sz="8" w:space="0" w:color="CEE8EE" w:themeColor="accent3"/>
        <w:left w:val="single" w:sz="8" w:space="0" w:color="CEE8EE" w:themeColor="accent3"/>
        <w:bottom w:val="single" w:sz="8" w:space="0" w:color="CEE8EE" w:themeColor="accent3"/>
        <w:right w:val="single" w:sz="8" w:space="0" w:color="CEE8E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EE8EE" w:themeFill="accent3"/>
      </w:tcPr>
    </w:tblStylePr>
    <w:tblStylePr w:type="lastRow">
      <w:pPr>
        <w:spacing w:before="0" w:after="0" w:line="240" w:lineRule="auto"/>
      </w:pPr>
      <w:rPr>
        <w:b/>
        <w:bCs/>
      </w:rPr>
      <w:tblPr/>
      <w:tcPr>
        <w:tcBorders>
          <w:top w:val="double" w:sz="6" w:space="0" w:color="CEE8EE" w:themeColor="accent3"/>
          <w:left w:val="single" w:sz="8" w:space="0" w:color="CEE8EE" w:themeColor="accent3"/>
          <w:bottom w:val="single" w:sz="8" w:space="0" w:color="CEE8EE" w:themeColor="accent3"/>
          <w:right w:val="single" w:sz="8" w:space="0" w:color="CEE8EE" w:themeColor="accent3"/>
        </w:tcBorders>
      </w:tcPr>
    </w:tblStylePr>
    <w:tblStylePr w:type="firstCol">
      <w:rPr>
        <w:b/>
        <w:bCs/>
      </w:rPr>
    </w:tblStylePr>
    <w:tblStylePr w:type="lastCol">
      <w:rPr>
        <w:b/>
        <w:bCs/>
      </w:rPr>
    </w:tblStylePr>
    <w:tblStylePr w:type="band1Vert">
      <w:tblPr/>
      <w:tcPr>
        <w:tcBorders>
          <w:top w:val="single" w:sz="8" w:space="0" w:color="CEE8EE" w:themeColor="accent3"/>
          <w:left w:val="single" w:sz="8" w:space="0" w:color="CEE8EE" w:themeColor="accent3"/>
          <w:bottom w:val="single" w:sz="8" w:space="0" w:color="CEE8EE" w:themeColor="accent3"/>
          <w:right w:val="single" w:sz="8" w:space="0" w:color="CEE8EE" w:themeColor="accent3"/>
        </w:tcBorders>
      </w:tcPr>
    </w:tblStylePr>
    <w:tblStylePr w:type="band1Horz">
      <w:tblPr/>
      <w:tcPr>
        <w:tcBorders>
          <w:top w:val="single" w:sz="8" w:space="0" w:color="CEE8EE" w:themeColor="accent3"/>
          <w:left w:val="single" w:sz="8" w:space="0" w:color="CEE8EE" w:themeColor="accent3"/>
          <w:bottom w:val="single" w:sz="8" w:space="0" w:color="CEE8EE" w:themeColor="accent3"/>
          <w:right w:val="single" w:sz="8" w:space="0" w:color="CEE8EE" w:themeColor="accent3"/>
        </w:tcBorders>
      </w:tcPr>
    </w:tblStylePr>
  </w:style>
  <w:style w:type="table" w:styleId="LightList-Accent4">
    <w:name w:val="Light List Accent 4"/>
    <w:basedOn w:val="TableNormal"/>
    <w:uiPriority w:val="61"/>
    <w:rsid w:val="000B21E9"/>
    <w:pPr>
      <w:spacing w:after="0" w:line="240" w:lineRule="auto"/>
    </w:pPr>
    <w:tblPr>
      <w:tblStyleRowBandSize w:val="1"/>
      <w:tblStyleColBandSize w:val="1"/>
      <w:tblInd w:w="0" w:type="dxa"/>
      <w:tblBorders>
        <w:top w:val="single" w:sz="8" w:space="0" w:color="008CA8" w:themeColor="accent4"/>
        <w:left w:val="single" w:sz="8" w:space="0" w:color="008CA8" w:themeColor="accent4"/>
        <w:bottom w:val="single" w:sz="8" w:space="0" w:color="008CA8" w:themeColor="accent4"/>
        <w:right w:val="single" w:sz="8" w:space="0" w:color="008CA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CA8" w:themeFill="accent4"/>
      </w:tcPr>
    </w:tblStylePr>
    <w:tblStylePr w:type="lastRow">
      <w:pPr>
        <w:spacing w:before="0" w:after="0" w:line="240" w:lineRule="auto"/>
      </w:pPr>
      <w:rPr>
        <w:b/>
        <w:bCs/>
      </w:rPr>
      <w:tblPr/>
      <w:tcPr>
        <w:tcBorders>
          <w:top w:val="double" w:sz="6" w:space="0" w:color="008CA8" w:themeColor="accent4"/>
          <w:left w:val="single" w:sz="8" w:space="0" w:color="008CA8" w:themeColor="accent4"/>
          <w:bottom w:val="single" w:sz="8" w:space="0" w:color="008CA8" w:themeColor="accent4"/>
          <w:right w:val="single" w:sz="8" w:space="0" w:color="008CA8" w:themeColor="accent4"/>
        </w:tcBorders>
      </w:tcPr>
    </w:tblStylePr>
    <w:tblStylePr w:type="firstCol">
      <w:rPr>
        <w:b/>
        <w:bCs/>
      </w:rPr>
    </w:tblStylePr>
    <w:tblStylePr w:type="lastCol">
      <w:rPr>
        <w:b/>
        <w:bCs/>
      </w:rPr>
    </w:tblStylePr>
    <w:tblStylePr w:type="band1Vert">
      <w:tblPr/>
      <w:tcPr>
        <w:tcBorders>
          <w:top w:val="single" w:sz="8" w:space="0" w:color="008CA8" w:themeColor="accent4"/>
          <w:left w:val="single" w:sz="8" w:space="0" w:color="008CA8" w:themeColor="accent4"/>
          <w:bottom w:val="single" w:sz="8" w:space="0" w:color="008CA8" w:themeColor="accent4"/>
          <w:right w:val="single" w:sz="8" w:space="0" w:color="008CA8" w:themeColor="accent4"/>
        </w:tcBorders>
      </w:tcPr>
    </w:tblStylePr>
    <w:tblStylePr w:type="band1Horz">
      <w:tblPr/>
      <w:tcPr>
        <w:tcBorders>
          <w:top w:val="single" w:sz="8" w:space="0" w:color="008CA8" w:themeColor="accent4"/>
          <w:left w:val="single" w:sz="8" w:space="0" w:color="008CA8" w:themeColor="accent4"/>
          <w:bottom w:val="single" w:sz="8" w:space="0" w:color="008CA8" w:themeColor="accent4"/>
          <w:right w:val="single" w:sz="8" w:space="0" w:color="008CA8" w:themeColor="accent4"/>
        </w:tcBorders>
      </w:tcPr>
    </w:tblStylePr>
  </w:style>
  <w:style w:type="table" w:styleId="LightList-Accent5">
    <w:name w:val="Light List Accent 5"/>
    <w:basedOn w:val="TableNormal"/>
    <w:uiPriority w:val="61"/>
    <w:rsid w:val="000B21E9"/>
    <w:pPr>
      <w:spacing w:after="0" w:line="240" w:lineRule="auto"/>
    </w:pPr>
    <w:tblPr>
      <w:tblStyleRowBandSize w:val="1"/>
      <w:tblStyleColBandSize w:val="1"/>
      <w:tblInd w:w="0" w:type="dxa"/>
      <w:tblBorders>
        <w:top w:val="single" w:sz="8" w:space="0" w:color="717171" w:themeColor="accent5"/>
        <w:left w:val="single" w:sz="8" w:space="0" w:color="717171" w:themeColor="accent5"/>
        <w:bottom w:val="single" w:sz="8" w:space="0" w:color="717171" w:themeColor="accent5"/>
        <w:right w:val="single" w:sz="8" w:space="0" w:color="717171"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7171" w:themeFill="accent5"/>
      </w:tcPr>
    </w:tblStylePr>
    <w:tblStylePr w:type="lastRow">
      <w:pPr>
        <w:spacing w:before="0" w:after="0" w:line="240" w:lineRule="auto"/>
      </w:pPr>
      <w:rPr>
        <w:b/>
        <w:bCs/>
      </w:rPr>
      <w:tblPr/>
      <w:tcPr>
        <w:tcBorders>
          <w:top w:val="double" w:sz="6" w:space="0" w:color="717171" w:themeColor="accent5"/>
          <w:left w:val="single" w:sz="8" w:space="0" w:color="717171" w:themeColor="accent5"/>
          <w:bottom w:val="single" w:sz="8" w:space="0" w:color="717171" w:themeColor="accent5"/>
          <w:right w:val="single" w:sz="8" w:space="0" w:color="717171" w:themeColor="accent5"/>
        </w:tcBorders>
      </w:tcPr>
    </w:tblStylePr>
    <w:tblStylePr w:type="firstCol">
      <w:rPr>
        <w:b/>
        <w:bCs/>
      </w:rPr>
    </w:tblStylePr>
    <w:tblStylePr w:type="lastCol">
      <w:rPr>
        <w:b/>
        <w:bCs/>
      </w:rPr>
    </w:tblStylePr>
    <w:tblStylePr w:type="band1Vert">
      <w:tblPr/>
      <w:tcPr>
        <w:tcBorders>
          <w:top w:val="single" w:sz="8" w:space="0" w:color="717171" w:themeColor="accent5"/>
          <w:left w:val="single" w:sz="8" w:space="0" w:color="717171" w:themeColor="accent5"/>
          <w:bottom w:val="single" w:sz="8" w:space="0" w:color="717171" w:themeColor="accent5"/>
          <w:right w:val="single" w:sz="8" w:space="0" w:color="717171" w:themeColor="accent5"/>
        </w:tcBorders>
      </w:tcPr>
    </w:tblStylePr>
    <w:tblStylePr w:type="band1Horz">
      <w:tblPr/>
      <w:tcPr>
        <w:tcBorders>
          <w:top w:val="single" w:sz="8" w:space="0" w:color="717171" w:themeColor="accent5"/>
          <w:left w:val="single" w:sz="8" w:space="0" w:color="717171" w:themeColor="accent5"/>
          <w:bottom w:val="single" w:sz="8" w:space="0" w:color="717171" w:themeColor="accent5"/>
          <w:right w:val="single" w:sz="8" w:space="0" w:color="717171" w:themeColor="accent5"/>
        </w:tcBorders>
      </w:tcPr>
    </w:tblStylePr>
  </w:style>
  <w:style w:type="table" w:styleId="LightList-Accent6">
    <w:name w:val="Light List Accent 6"/>
    <w:basedOn w:val="TableNormal"/>
    <w:uiPriority w:val="61"/>
    <w:rsid w:val="000B21E9"/>
    <w:pPr>
      <w:spacing w:after="0" w:line="240" w:lineRule="auto"/>
    </w:pPr>
    <w:tblPr>
      <w:tblStyleRowBandSize w:val="1"/>
      <w:tblStyleColBandSize w:val="1"/>
      <w:tblInd w:w="0" w:type="dxa"/>
      <w:tblBorders>
        <w:top w:val="single" w:sz="8" w:space="0" w:color="DCDCDC" w:themeColor="accent6"/>
        <w:left w:val="single" w:sz="8" w:space="0" w:color="DCDCDC" w:themeColor="accent6"/>
        <w:bottom w:val="single" w:sz="8" w:space="0" w:color="DCDCDC" w:themeColor="accent6"/>
        <w:right w:val="single" w:sz="8" w:space="0" w:color="DCDCD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CDCDC" w:themeFill="accent6"/>
      </w:tcPr>
    </w:tblStylePr>
    <w:tblStylePr w:type="lastRow">
      <w:pPr>
        <w:spacing w:before="0" w:after="0" w:line="240" w:lineRule="auto"/>
      </w:pPr>
      <w:rPr>
        <w:b/>
        <w:bCs/>
      </w:rPr>
      <w:tblPr/>
      <w:tcPr>
        <w:tcBorders>
          <w:top w:val="double" w:sz="6" w:space="0" w:color="DCDCDC" w:themeColor="accent6"/>
          <w:left w:val="single" w:sz="8" w:space="0" w:color="DCDCDC" w:themeColor="accent6"/>
          <w:bottom w:val="single" w:sz="8" w:space="0" w:color="DCDCDC" w:themeColor="accent6"/>
          <w:right w:val="single" w:sz="8" w:space="0" w:color="DCDCDC" w:themeColor="accent6"/>
        </w:tcBorders>
      </w:tcPr>
    </w:tblStylePr>
    <w:tblStylePr w:type="firstCol">
      <w:rPr>
        <w:b/>
        <w:bCs/>
      </w:rPr>
    </w:tblStylePr>
    <w:tblStylePr w:type="lastCol">
      <w:rPr>
        <w:b/>
        <w:bCs/>
      </w:rPr>
    </w:tblStylePr>
    <w:tblStylePr w:type="band1Vert">
      <w:tblPr/>
      <w:tcPr>
        <w:tcBorders>
          <w:top w:val="single" w:sz="8" w:space="0" w:color="DCDCDC" w:themeColor="accent6"/>
          <w:left w:val="single" w:sz="8" w:space="0" w:color="DCDCDC" w:themeColor="accent6"/>
          <w:bottom w:val="single" w:sz="8" w:space="0" w:color="DCDCDC" w:themeColor="accent6"/>
          <w:right w:val="single" w:sz="8" w:space="0" w:color="DCDCDC" w:themeColor="accent6"/>
        </w:tcBorders>
      </w:tcPr>
    </w:tblStylePr>
    <w:tblStylePr w:type="band1Horz">
      <w:tblPr/>
      <w:tcPr>
        <w:tcBorders>
          <w:top w:val="single" w:sz="8" w:space="0" w:color="DCDCDC" w:themeColor="accent6"/>
          <w:left w:val="single" w:sz="8" w:space="0" w:color="DCDCDC" w:themeColor="accent6"/>
          <w:bottom w:val="single" w:sz="8" w:space="0" w:color="DCDCDC" w:themeColor="accent6"/>
          <w:right w:val="single" w:sz="8" w:space="0" w:color="DCDCDC" w:themeColor="accent6"/>
        </w:tcBorders>
      </w:tcPr>
    </w:tblStylePr>
  </w:style>
  <w:style w:type="table" w:styleId="LightShading">
    <w:name w:val="Light Shading"/>
    <w:basedOn w:val="TableNormal"/>
    <w:uiPriority w:val="60"/>
    <w:rsid w:val="000B21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B21E9"/>
    <w:pPr>
      <w:spacing w:after="0" w:line="240" w:lineRule="auto"/>
    </w:pPr>
    <w:rPr>
      <w:color w:val="00687D" w:themeColor="accent1" w:themeShade="BF"/>
    </w:rPr>
    <w:tblPr>
      <w:tblStyleRowBandSize w:val="1"/>
      <w:tblStyleColBandSize w:val="1"/>
      <w:tblInd w:w="0" w:type="dxa"/>
      <w:tblBorders>
        <w:top w:val="single" w:sz="8" w:space="0" w:color="008CA8" w:themeColor="accent1"/>
        <w:bottom w:val="single" w:sz="8" w:space="0" w:color="008CA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CA8" w:themeColor="accent1"/>
          <w:left w:val="nil"/>
          <w:bottom w:val="single" w:sz="8" w:space="0" w:color="008CA8" w:themeColor="accent1"/>
          <w:right w:val="nil"/>
          <w:insideH w:val="nil"/>
          <w:insideV w:val="nil"/>
        </w:tcBorders>
      </w:tcPr>
    </w:tblStylePr>
    <w:tblStylePr w:type="lastRow">
      <w:pPr>
        <w:spacing w:before="0" w:after="0" w:line="240" w:lineRule="auto"/>
      </w:pPr>
      <w:rPr>
        <w:b/>
        <w:bCs/>
      </w:rPr>
      <w:tblPr/>
      <w:tcPr>
        <w:tcBorders>
          <w:top w:val="single" w:sz="8" w:space="0" w:color="008CA8" w:themeColor="accent1"/>
          <w:left w:val="nil"/>
          <w:bottom w:val="single" w:sz="8" w:space="0" w:color="008CA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0FF" w:themeFill="accent1" w:themeFillTint="3F"/>
      </w:tcPr>
    </w:tblStylePr>
    <w:tblStylePr w:type="band1Horz">
      <w:tblPr/>
      <w:tcPr>
        <w:tcBorders>
          <w:left w:val="nil"/>
          <w:right w:val="nil"/>
          <w:insideH w:val="nil"/>
          <w:insideV w:val="nil"/>
        </w:tcBorders>
        <w:shd w:val="clear" w:color="auto" w:fill="AAF0FF" w:themeFill="accent1" w:themeFillTint="3F"/>
      </w:tcPr>
    </w:tblStylePr>
  </w:style>
  <w:style w:type="table" w:styleId="LightShading-Accent2">
    <w:name w:val="Light Shading Accent 2"/>
    <w:basedOn w:val="TableNormal"/>
    <w:uiPriority w:val="60"/>
    <w:rsid w:val="000B21E9"/>
    <w:pPr>
      <w:spacing w:after="0" w:line="240" w:lineRule="auto"/>
    </w:pPr>
    <w:rPr>
      <w:color w:val="51C1C7" w:themeColor="accent2" w:themeShade="BF"/>
    </w:rPr>
    <w:tblPr>
      <w:tblStyleRowBandSize w:val="1"/>
      <w:tblStyleColBandSize w:val="1"/>
      <w:tblInd w:w="0" w:type="dxa"/>
      <w:tblBorders>
        <w:top w:val="single" w:sz="8" w:space="0" w:color="99DBDE" w:themeColor="accent2"/>
        <w:bottom w:val="single" w:sz="8" w:space="0" w:color="99DBDE"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DBDE" w:themeColor="accent2"/>
          <w:left w:val="nil"/>
          <w:bottom w:val="single" w:sz="8" w:space="0" w:color="99DBDE" w:themeColor="accent2"/>
          <w:right w:val="nil"/>
          <w:insideH w:val="nil"/>
          <w:insideV w:val="nil"/>
        </w:tcBorders>
      </w:tcPr>
    </w:tblStylePr>
    <w:tblStylePr w:type="lastRow">
      <w:pPr>
        <w:spacing w:before="0" w:after="0" w:line="240" w:lineRule="auto"/>
      </w:pPr>
      <w:rPr>
        <w:b/>
        <w:bCs/>
      </w:rPr>
      <w:tblPr/>
      <w:tcPr>
        <w:tcBorders>
          <w:top w:val="single" w:sz="8" w:space="0" w:color="99DBDE" w:themeColor="accent2"/>
          <w:left w:val="nil"/>
          <w:bottom w:val="single" w:sz="8" w:space="0" w:color="99DB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6F6" w:themeFill="accent2" w:themeFillTint="3F"/>
      </w:tcPr>
    </w:tblStylePr>
    <w:tblStylePr w:type="band1Horz">
      <w:tblPr/>
      <w:tcPr>
        <w:tcBorders>
          <w:left w:val="nil"/>
          <w:right w:val="nil"/>
          <w:insideH w:val="nil"/>
          <w:insideV w:val="nil"/>
        </w:tcBorders>
        <w:shd w:val="clear" w:color="auto" w:fill="E5F6F6" w:themeFill="accent2" w:themeFillTint="3F"/>
      </w:tcPr>
    </w:tblStylePr>
  </w:style>
  <w:style w:type="table" w:styleId="LightShading-Accent3">
    <w:name w:val="Light Shading Accent 3"/>
    <w:basedOn w:val="TableNormal"/>
    <w:uiPriority w:val="60"/>
    <w:rsid w:val="000B21E9"/>
    <w:pPr>
      <w:spacing w:after="0" w:line="240" w:lineRule="auto"/>
    </w:pPr>
    <w:rPr>
      <w:color w:val="7BC1D1" w:themeColor="accent3" w:themeShade="BF"/>
    </w:rPr>
    <w:tblPr>
      <w:tblStyleRowBandSize w:val="1"/>
      <w:tblStyleColBandSize w:val="1"/>
      <w:tblInd w:w="0" w:type="dxa"/>
      <w:tblBorders>
        <w:top w:val="single" w:sz="8" w:space="0" w:color="CEE8EE" w:themeColor="accent3"/>
        <w:bottom w:val="single" w:sz="8" w:space="0" w:color="CEE8E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EE8EE" w:themeColor="accent3"/>
          <w:left w:val="nil"/>
          <w:bottom w:val="single" w:sz="8" w:space="0" w:color="CEE8EE" w:themeColor="accent3"/>
          <w:right w:val="nil"/>
          <w:insideH w:val="nil"/>
          <w:insideV w:val="nil"/>
        </w:tcBorders>
      </w:tcPr>
    </w:tblStylePr>
    <w:tblStylePr w:type="lastRow">
      <w:pPr>
        <w:spacing w:before="0" w:after="0" w:line="240" w:lineRule="auto"/>
      </w:pPr>
      <w:rPr>
        <w:b/>
        <w:bCs/>
      </w:rPr>
      <w:tblPr/>
      <w:tcPr>
        <w:tcBorders>
          <w:top w:val="single" w:sz="8" w:space="0" w:color="CEE8EE" w:themeColor="accent3"/>
          <w:left w:val="nil"/>
          <w:bottom w:val="single" w:sz="8" w:space="0" w:color="CEE8E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9FA" w:themeFill="accent3" w:themeFillTint="3F"/>
      </w:tcPr>
    </w:tblStylePr>
    <w:tblStylePr w:type="band1Horz">
      <w:tblPr/>
      <w:tcPr>
        <w:tcBorders>
          <w:left w:val="nil"/>
          <w:right w:val="nil"/>
          <w:insideH w:val="nil"/>
          <w:insideV w:val="nil"/>
        </w:tcBorders>
        <w:shd w:val="clear" w:color="auto" w:fill="F2F9FA" w:themeFill="accent3" w:themeFillTint="3F"/>
      </w:tcPr>
    </w:tblStylePr>
  </w:style>
  <w:style w:type="table" w:styleId="LightShading-Accent4">
    <w:name w:val="Light Shading Accent 4"/>
    <w:basedOn w:val="TableNormal"/>
    <w:uiPriority w:val="60"/>
    <w:rsid w:val="000B21E9"/>
    <w:pPr>
      <w:spacing w:after="0" w:line="240" w:lineRule="auto"/>
    </w:pPr>
    <w:rPr>
      <w:color w:val="00687D" w:themeColor="accent4" w:themeShade="BF"/>
    </w:rPr>
    <w:tblPr>
      <w:tblStyleRowBandSize w:val="1"/>
      <w:tblStyleColBandSize w:val="1"/>
      <w:tblInd w:w="0" w:type="dxa"/>
      <w:tblBorders>
        <w:top w:val="single" w:sz="8" w:space="0" w:color="008CA8" w:themeColor="accent4"/>
        <w:bottom w:val="single" w:sz="8" w:space="0" w:color="008CA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CA8" w:themeColor="accent4"/>
          <w:left w:val="nil"/>
          <w:bottom w:val="single" w:sz="8" w:space="0" w:color="008CA8" w:themeColor="accent4"/>
          <w:right w:val="nil"/>
          <w:insideH w:val="nil"/>
          <w:insideV w:val="nil"/>
        </w:tcBorders>
      </w:tcPr>
    </w:tblStylePr>
    <w:tblStylePr w:type="lastRow">
      <w:pPr>
        <w:spacing w:before="0" w:after="0" w:line="240" w:lineRule="auto"/>
      </w:pPr>
      <w:rPr>
        <w:b/>
        <w:bCs/>
      </w:rPr>
      <w:tblPr/>
      <w:tcPr>
        <w:tcBorders>
          <w:top w:val="single" w:sz="8" w:space="0" w:color="008CA8" w:themeColor="accent4"/>
          <w:left w:val="nil"/>
          <w:bottom w:val="single" w:sz="8" w:space="0" w:color="008CA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0FF" w:themeFill="accent4" w:themeFillTint="3F"/>
      </w:tcPr>
    </w:tblStylePr>
    <w:tblStylePr w:type="band1Horz">
      <w:tblPr/>
      <w:tcPr>
        <w:tcBorders>
          <w:left w:val="nil"/>
          <w:right w:val="nil"/>
          <w:insideH w:val="nil"/>
          <w:insideV w:val="nil"/>
        </w:tcBorders>
        <w:shd w:val="clear" w:color="auto" w:fill="AAF0FF" w:themeFill="accent4" w:themeFillTint="3F"/>
      </w:tcPr>
    </w:tblStylePr>
  </w:style>
  <w:style w:type="table" w:styleId="LightShading-Accent5">
    <w:name w:val="Light Shading Accent 5"/>
    <w:basedOn w:val="TableNormal"/>
    <w:uiPriority w:val="60"/>
    <w:rsid w:val="000B21E9"/>
    <w:pPr>
      <w:spacing w:after="0" w:line="240" w:lineRule="auto"/>
    </w:pPr>
    <w:rPr>
      <w:color w:val="545454" w:themeColor="accent5" w:themeShade="BF"/>
    </w:rPr>
    <w:tblPr>
      <w:tblStyleRowBandSize w:val="1"/>
      <w:tblStyleColBandSize w:val="1"/>
      <w:tblInd w:w="0" w:type="dxa"/>
      <w:tblBorders>
        <w:top w:val="single" w:sz="8" w:space="0" w:color="717171" w:themeColor="accent5"/>
        <w:bottom w:val="single" w:sz="8" w:space="0" w:color="717171"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7171" w:themeColor="accent5"/>
          <w:left w:val="nil"/>
          <w:bottom w:val="single" w:sz="8" w:space="0" w:color="717171" w:themeColor="accent5"/>
          <w:right w:val="nil"/>
          <w:insideH w:val="nil"/>
          <w:insideV w:val="nil"/>
        </w:tcBorders>
      </w:tcPr>
    </w:tblStylePr>
    <w:tblStylePr w:type="lastRow">
      <w:pPr>
        <w:spacing w:before="0" w:after="0" w:line="240" w:lineRule="auto"/>
      </w:pPr>
      <w:rPr>
        <w:b/>
        <w:bCs/>
      </w:rPr>
      <w:tblPr/>
      <w:tcPr>
        <w:tcBorders>
          <w:top w:val="single" w:sz="8" w:space="0" w:color="717171" w:themeColor="accent5"/>
          <w:left w:val="nil"/>
          <w:bottom w:val="single" w:sz="8" w:space="0" w:color="71717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5" w:themeFillTint="3F"/>
      </w:tcPr>
    </w:tblStylePr>
    <w:tblStylePr w:type="band1Horz">
      <w:tblPr/>
      <w:tcPr>
        <w:tcBorders>
          <w:left w:val="nil"/>
          <w:right w:val="nil"/>
          <w:insideH w:val="nil"/>
          <w:insideV w:val="nil"/>
        </w:tcBorders>
        <w:shd w:val="clear" w:color="auto" w:fill="DBDBDB" w:themeFill="accent5" w:themeFillTint="3F"/>
      </w:tcPr>
    </w:tblStylePr>
  </w:style>
  <w:style w:type="table" w:styleId="LightShading-Accent6">
    <w:name w:val="Light Shading Accent 6"/>
    <w:basedOn w:val="TableNormal"/>
    <w:uiPriority w:val="60"/>
    <w:rsid w:val="000B21E9"/>
    <w:pPr>
      <w:spacing w:after="0" w:line="240" w:lineRule="auto"/>
    </w:pPr>
    <w:rPr>
      <w:color w:val="A4A4A4" w:themeColor="accent6" w:themeShade="BF"/>
    </w:rPr>
    <w:tblPr>
      <w:tblStyleRowBandSize w:val="1"/>
      <w:tblStyleColBandSize w:val="1"/>
      <w:tblInd w:w="0" w:type="dxa"/>
      <w:tblBorders>
        <w:top w:val="single" w:sz="8" w:space="0" w:color="DCDCDC" w:themeColor="accent6"/>
        <w:bottom w:val="single" w:sz="8" w:space="0" w:color="DCDCD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DCDC" w:themeColor="accent6"/>
          <w:left w:val="nil"/>
          <w:bottom w:val="single" w:sz="8" w:space="0" w:color="DCDCDC" w:themeColor="accent6"/>
          <w:right w:val="nil"/>
          <w:insideH w:val="nil"/>
          <w:insideV w:val="nil"/>
        </w:tcBorders>
      </w:tcPr>
    </w:tblStylePr>
    <w:tblStylePr w:type="lastRow">
      <w:pPr>
        <w:spacing w:before="0" w:after="0" w:line="240" w:lineRule="auto"/>
      </w:pPr>
      <w:rPr>
        <w:b/>
        <w:bCs/>
      </w:rPr>
      <w:tblPr/>
      <w:tcPr>
        <w:tcBorders>
          <w:top w:val="single" w:sz="8" w:space="0" w:color="DCDCDC" w:themeColor="accent6"/>
          <w:left w:val="nil"/>
          <w:bottom w:val="single" w:sz="8" w:space="0" w:color="DCDCD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0B21E9"/>
  </w:style>
  <w:style w:type="paragraph" w:styleId="List">
    <w:name w:val="List"/>
    <w:basedOn w:val="Normal"/>
    <w:uiPriority w:val="99"/>
    <w:semiHidden/>
    <w:rsid w:val="000B21E9"/>
    <w:pPr>
      <w:ind w:left="283" w:hanging="283"/>
      <w:contextualSpacing/>
    </w:pPr>
  </w:style>
  <w:style w:type="paragraph" w:styleId="List2">
    <w:name w:val="List 2"/>
    <w:basedOn w:val="Normal"/>
    <w:uiPriority w:val="99"/>
    <w:semiHidden/>
    <w:rsid w:val="000B21E9"/>
    <w:pPr>
      <w:ind w:left="566" w:hanging="283"/>
      <w:contextualSpacing/>
    </w:pPr>
  </w:style>
  <w:style w:type="paragraph" w:styleId="List3">
    <w:name w:val="List 3"/>
    <w:basedOn w:val="Normal"/>
    <w:uiPriority w:val="99"/>
    <w:semiHidden/>
    <w:rsid w:val="000B21E9"/>
    <w:pPr>
      <w:ind w:left="849" w:hanging="283"/>
      <w:contextualSpacing/>
    </w:pPr>
  </w:style>
  <w:style w:type="paragraph" w:styleId="List4">
    <w:name w:val="List 4"/>
    <w:basedOn w:val="Normal"/>
    <w:uiPriority w:val="99"/>
    <w:semiHidden/>
    <w:rsid w:val="000B21E9"/>
    <w:pPr>
      <w:ind w:left="1132" w:hanging="283"/>
      <w:contextualSpacing/>
    </w:pPr>
  </w:style>
  <w:style w:type="paragraph" w:styleId="List5">
    <w:name w:val="List 5"/>
    <w:basedOn w:val="Normal"/>
    <w:uiPriority w:val="99"/>
    <w:semiHidden/>
    <w:rsid w:val="000B21E9"/>
    <w:pPr>
      <w:ind w:left="1415" w:hanging="283"/>
      <w:contextualSpacing/>
    </w:pPr>
  </w:style>
  <w:style w:type="paragraph" w:styleId="ListContinue">
    <w:name w:val="List Continue"/>
    <w:basedOn w:val="Normal"/>
    <w:uiPriority w:val="99"/>
    <w:semiHidden/>
    <w:rsid w:val="000B21E9"/>
    <w:pPr>
      <w:spacing w:after="120"/>
      <w:ind w:left="283"/>
      <w:contextualSpacing/>
    </w:pPr>
  </w:style>
  <w:style w:type="paragraph" w:styleId="ListContinue2">
    <w:name w:val="List Continue 2"/>
    <w:basedOn w:val="Normal"/>
    <w:uiPriority w:val="99"/>
    <w:semiHidden/>
    <w:rsid w:val="000B21E9"/>
    <w:pPr>
      <w:spacing w:after="120"/>
      <w:ind w:left="566"/>
      <w:contextualSpacing/>
    </w:pPr>
  </w:style>
  <w:style w:type="paragraph" w:styleId="ListContinue3">
    <w:name w:val="List Continue 3"/>
    <w:basedOn w:val="Normal"/>
    <w:uiPriority w:val="99"/>
    <w:semiHidden/>
    <w:rsid w:val="000B21E9"/>
    <w:pPr>
      <w:spacing w:after="120"/>
      <w:ind w:left="849"/>
      <w:contextualSpacing/>
    </w:pPr>
  </w:style>
  <w:style w:type="paragraph" w:styleId="ListContinue4">
    <w:name w:val="List Continue 4"/>
    <w:basedOn w:val="Normal"/>
    <w:uiPriority w:val="99"/>
    <w:semiHidden/>
    <w:rsid w:val="000B21E9"/>
    <w:pPr>
      <w:spacing w:after="120"/>
      <w:ind w:left="1132"/>
      <w:contextualSpacing/>
    </w:pPr>
  </w:style>
  <w:style w:type="paragraph" w:styleId="ListContinue5">
    <w:name w:val="List Continue 5"/>
    <w:basedOn w:val="Normal"/>
    <w:uiPriority w:val="99"/>
    <w:semiHidden/>
    <w:rsid w:val="000B21E9"/>
    <w:pPr>
      <w:spacing w:after="120"/>
      <w:ind w:left="1415"/>
      <w:contextualSpacing/>
    </w:pPr>
  </w:style>
  <w:style w:type="paragraph" w:styleId="ListNumber2">
    <w:name w:val="List Number 2"/>
    <w:basedOn w:val="Normal"/>
    <w:rsid w:val="001D0170"/>
    <w:pPr>
      <w:numPr>
        <w:ilvl w:val="2"/>
        <w:numId w:val="18"/>
      </w:numPr>
    </w:pPr>
  </w:style>
  <w:style w:type="paragraph" w:styleId="ListNumber4">
    <w:name w:val="List Number 4"/>
    <w:basedOn w:val="Normal"/>
    <w:rsid w:val="001D0170"/>
    <w:pPr>
      <w:numPr>
        <w:ilvl w:val="4"/>
        <w:numId w:val="18"/>
      </w:numPr>
    </w:pPr>
  </w:style>
  <w:style w:type="paragraph" w:styleId="ListNumber5">
    <w:name w:val="List Number 5"/>
    <w:basedOn w:val="Normal"/>
    <w:rsid w:val="001D0170"/>
    <w:pPr>
      <w:numPr>
        <w:ilvl w:val="5"/>
        <w:numId w:val="18"/>
      </w:numPr>
    </w:pPr>
  </w:style>
  <w:style w:type="paragraph" w:styleId="MacroText">
    <w:name w:val="macro"/>
    <w:link w:val="MacroTextChar"/>
    <w:uiPriority w:val="99"/>
    <w:semiHidden/>
    <w:rsid w:val="000B21E9"/>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ascii="Consolas" w:eastAsia="Times New Roman" w:hAnsi="Consolas" w:cs="Consolas"/>
      <w:sz w:val="20"/>
      <w:szCs w:val="20"/>
    </w:rPr>
  </w:style>
  <w:style w:type="character" w:customStyle="1" w:styleId="MacroTextChar">
    <w:name w:val="Macro Text Char"/>
    <w:basedOn w:val="DefaultParagraphFont"/>
    <w:link w:val="MacroText"/>
    <w:uiPriority w:val="99"/>
    <w:semiHidden/>
    <w:rsid w:val="000B21E9"/>
    <w:rPr>
      <w:rFonts w:ascii="Consolas" w:eastAsia="Times New Roman" w:hAnsi="Consolas" w:cs="Consolas"/>
      <w:sz w:val="20"/>
      <w:szCs w:val="20"/>
    </w:rPr>
  </w:style>
  <w:style w:type="table" w:styleId="MediumGrid1">
    <w:name w:val="Medium Grid 1"/>
    <w:basedOn w:val="TableNormal"/>
    <w:uiPriority w:val="67"/>
    <w:rsid w:val="000B21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B21E9"/>
    <w:pPr>
      <w:spacing w:after="0" w:line="240" w:lineRule="auto"/>
    </w:pPr>
    <w:tblPr>
      <w:tblStyleRowBandSize w:val="1"/>
      <w:tblStyleColBandSize w:val="1"/>
      <w:tblInd w:w="0" w:type="dxa"/>
      <w:tblBorders>
        <w:top w:val="single" w:sz="8" w:space="0" w:color="00D2FD" w:themeColor="accent1" w:themeTint="BF"/>
        <w:left w:val="single" w:sz="8" w:space="0" w:color="00D2FD" w:themeColor="accent1" w:themeTint="BF"/>
        <w:bottom w:val="single" w:sz="8" w:space="0" w:color="00D2FD" w:themeColor="accent1" w:themeTint="BF"/>
        <w:right w:val="single" w:sz="8" w:space="0" w:color="00D2FD" w:themeColor="accent1" w:themeTint="BF"/>
        <w:insideH w:val="single" w:sz="8" w:space="0" w:color="00D2FD" w:themeColor="accent1" w:themeTint="BF"/>
        <w:insideV w:val="single" w:sz="8" w:space="0" w:color="00D2FD" w:themeColor="accent1" w:themeTint="BF"/>
      </w:tblBorders>
      <w:tblCellMar>
        <w:top w:w="0" w:type="dxa"/>
        <w:left w:w="108" w:type="dxa"/>
        <w:bottom w:w="0" w:type="dxa"/>
        <w:right w:w="108" w:type="dxa"/>
      </w:tblCellMar>
    </w:tblPr>
    <w:tcPr>
      <w:shd w:val="clear" w:color="auto" w:fill="AAF0FF" w:themeFill="accent1" w:themeFillTint="3F"/>
    </w:tcPr>
    <w:tblStylePr w:type="firstRow">
      <w:rPr>
        <w:b/>
        <w:bCs/>
      </w:rPr>
    </w:tblStylePr>
    <w:tblStylePr w:type="lastRow">
      <w:rPr>
        <w:b/>
        <w:bCs/>
      </w:rPr>
      <w:tblPr/>
      <w:tcPr>
        <w:tcBorders>
          <w:top w:val="single" w:sz="18" w:space="0" w:color="00D2FD" w:themeColor="accent1" w:themeTint="BF"/>
        </w:tcBorders>
      </w:tcPr>
    </w:tblStylePr>
    <w:tblStylePr w:type="firstCol">
      <w:rPr>
        <w:b/>
        <w:bCs/>
      </w:rPr>
    </w:tblStylePr>
    <w:tblStylePr w:type="lastCol">
      <w:rPr>
        <w:b/>
        <w:bCs/>
      </w:rPr>
    </w:tblStylePr>
    <w:tblStylePr w:type="band1Vert">
      <w:tblPr/>
      <w:tcPr>
        <w:shd w:val="clear" w:color="auto" w:fill="54E2FF" w:themeFill="accent1" w:themeFillTint="7F"/>
      </w:tcPr>
    </w:tblStylePr>
    <w:tblStylePr w:type="band1Horz">
      <w:tblPr/>
      <w:tcPr>
        <w:shd w:val="clear" w:color="auto" w:fill="54E2FF" w:themeFill="accent1" w:themeFillTint="7F"/>
      </w:tcPr>
    </w:tblStylePr>
  </w:style>
  <w:style w:type="table" w:styleId="MediumGrid1-Accent2">
    <w:name w:val="Medium Grid 1 Accent 2"/>
    <w:basedOn w:val="TableNormal"/>
    <w:uiPriority w:val="67"/>
    <w:rsid w:val="000B21E9"/>
    <w:pPr>
      <w:spacing w:after="0" w:line="240" w:lineRule="auto"/>
    </w:pPr>
    <w:tblPr>
      <w:tblStyleRowBandSize w:val="1"/>
      <w:tblStyleColBandSize w:val="1"/>
      <w:tblInd w:w="0" w:type="dxa"/>
      <w:tblBorders>
        <w:top w:val="single" w:sz="8" w:space="0" w:color="B2E3E6" w:themeColor="accent2" w:themeTint="BF"/>
        <w:left w:val="single" w:sz="8" w:space="0" w:color="B2E3E6" w:themeColor="accent2" w:themeTint="BF"/>
        <w:bottom w:val="single" w:sz="8" w:space="0" w:color="B2E3E6" w:themeColor="accent2" w:themeTint="BF"/>
        <w:right w:val="single" w:sz="8" w:space="0" w:color="B2E3E6" w:themeColor="accent2" w:themeTint="BF"/>
        <w:insideH w:val="single" w:sz="8" w:space="0" w:color="B2E3E6" w:themeColor="accent2" w:themeTint="BF"/>
        <w:insideV w:val="single" w:sz="8" w:space="0" w:color="B2E3E6" w:themeColor="accent2" w:themeTint="BF"/>
      </w:tblBorders>
      <w:tblCellMar>
        <w:top w:w="0" w:type="dxa"/>
        <w:left w:w="108" w:type="dxa"/>
        <w:bottom w:w="0" w:type="dxa"/>
        <w:right w:w="108" w:type="dxa"/>
      </w:tblCellMar>
    </w:tblPr>
    <w:tcPr>
      <w:shd w:val="clear" w:color="auto" w:fill="E5F6F6" w:themeFill="accent2" w:themeFillTint="3F"/>
    </w:tcPr>
    <w:tblStylePr w:type="firstRow">
      <w:rPr>
        <w:b/>
        <w:bCs/>
      </w:rPr>
    </w:tblStylePr>
    <w:tblStylePr w:type="lastRow">
      <w:rPr>
        <w:b/>
        <w:bCs/>
      </w:rPr>
      <w:tblPr/>
      <w:tcPr>
        <w:tcBorders>
          <w:top w:val="single" w:sz="18" w:space="0" w:color="B2E3E6" w:themeColor="accent2" w:themeTint="BF"/>
        </w:tcBorders>
      </w:tcPr>
    </w:tblStylePr>
    <w:tblStylePr w:type="firstCol">
      <w:rPr>
        <w:b/>
        <w:bCs/>
      </w:rPr>
    </w:tblStylePr>
    <w:tblStylePr w:type="lastCol">
      <w:rPr>
        <w:b/>
        <w:bCs/>
      </w:rPr>
    </w:tblStylePr>
    <w:tblStylePr w:type="band1Vert">
      <w:tblPr/>
      <w:tcPr>
        <w:shd w:val="clear" w:color="auto" w:fill="CCEDEE" w:themeFill="accent2" w:themeFillTint="7F"/>
      </w:tcPr>
    </w:tblStylePr>
    <w:tblStylePr w:type="band1Horz">
      <w:tblPr/>
      <w:tcPr>
        <w:shd w:val="clear" w:color="auto" w:fill="CCEDEE" w:themeFill="accent2" w:themeFillTint="7F"/>
      </w:tcPr>
    </w:tblStylePr>
  </w:style>
  <w:style w:type="table" w:styleId="MediumGrid1-Accent3">
    <w:name w:val="Medium Grid 1 Accent 3"/>
    <w:basedOn w:val="TableNormal"/>
    <w:uiPriority w:val="67"/>
    <w:rsid w:val="000B21E9"/>
    <w:pPr>
      <w:spacing w:after="0" w:line="240" w:lineRule="auto"/>
    </w:pPr>
    <w:tblPr>
      <w:tblStyleRowBandSize w:val="1"/>
      <w:tblStyleColBandSize w:val="1"/>
      <w:tblInd w:w="0" w:type="dxa"/>
      <w:tblBorders>
        <w:top w:val="single" w:sz="8" w:space="0" w:color="DAEDF2" w:themeColor="accent3" w:themeTint="BF"/>
        <w:left w:val="single" w:sz="8" w:space="0" w:color="DAEDF2" w:themeColor="accent3" w:themeTint="BF"/>
        <w:bottom w:val="single" w:sz="8" w:space="0" w:color="DAEDF2" w:themeColor="accent3" w:themeTint="BF"/>
        <w:right w:val="single" w:sz="8" w:space="0" w:color="DAEDF2" w:themeColor="accent3" w:themeTint="BF"/>
        <w:insideH w:val="single" w:sz="8" w:space="0" w:color="DAEDF2" w:themeColor="accent3" w:themeTint="BF"/>
        <w:insideV w:val="single" w:sz="8" w:space="0" w:color="DAEDF2" w:themeColor="accent3" w:themeTint="BF"/>
      </w:tblBorders>
      <w:tblCellMar>
        <w:top w:w="0" w:type="dxa"/>
        <w:left w:w="108" w:type="dxa"/>
        <w:bottom w:w="0" w:type="dxa"/>
        <w:right w:w="108" w:type="dxa"/>
      </w:tblCellMar>
    </w:tblPr>
    <w:tcPr>
      <w:shd w:val="clear" w:color="auto" w:fill="F2F9FA" w:themeFill="accent3" w:themeFillTint="3F"/>
    </w:tcPr>
    <w:tblStylePr w:type="firstRow">
      <w:rPr>
        <w:b/>
        <w:bCs/>
      </w:rPr>
    </w:tblStylePr>
    <w:tblStylePr w:type="lastRow">
      <w:rPr>
        <w:b/>
        <w:bCs/>
      </w:rPr>
      <w:tblPr/>
      <w:tcPr>
        <w:tcBorders>
          <w:top w:val="single" w:sz="18" w:space="0" w:color="DAEDF2" w:themeColor="accent3" w:themeTint="BF"/>
        </w:tcBorders>
      </w:tcPr>
    </w:tblStylePr>
    <w:tblStylePr w:type="firstCol">
      <w:rPr>
        <w:b/>
        <w:bCs/>
      </w:rPr>
    </w:tblStylePr>
    <w:tblStylePr w:type="lastCol">
      <w:rPr>
        <w:b/>
        <w:bCs/>
      </w:rPr>
    </w:tblStylePr>
    <w:tblStylePr w:type="band1Vert">
      <w:tblPr/>
      <w:tcPr>
        <w:shd w:val="clear" w:color="auto" w:fill="E6F3F6" w:themeFill="accent3" w:themeFillTint="7F"/>
      </w:tcPr>
    </w:tblStylePr>
    <w:tblStylePr w:type="band1Horz">
      <w:tblPr/>
      <w:tcPr>
        <w:shd w:val="clear" w:color="auto" w:fill="E6F3F6" w:themeFill="accent3" w:themeFillTint="7F"/>
      </w:tcPr>
    </w:tblStylePr>
  </w:style>
  <w:style w:type="table" w:styleId="MediumGrid1-Accent4">
    <w:name w:val="Medium Grid 1 Accent 4"/>
    <w:basedOn w:val="TableNormal"/>
    <w:uiPriority w:val="67"/>
    <w:rsid w:val="000B21E9"/>
    <w:pPr>
      <w:spacing w:after="0" w:line="240" w:lineRule="auto"/>
    </w:pPr>
    <w:tblPr>
      <w:tblStyleRowBandSize w:val="1"/>
      <w:tblStyleColBandSize w:val="1"/>
      <w:tblInd w:w="0" w:type="dxa"/>
      <w:tblBorders>
        <w:top w:val="single" w:sz="8" w:space="0" w:color="00D2FD" w:themeColor="accent4" w:themeTint="BF"/>
        <w:left w:val="single" w:sz="8" w:space="0" w:color="00D2FD" w:themeColor="accent4" w:themeTint="BF"/>
        <w:bottom w:val="single" w:sz="8" w:space="0" w:color="00D2FD" w:themeColor="accent4" w:themeTint="BF"/>
        <w:right w:val="single" w:sz="8" w:space="0" w:color="00D2FD" w:themeColor="accent4" w:themeTint="BF"/>
        <w:insideH w:val="single" w:sz="8" w:space="0" w:color="00D2FD" w:themeColor="accent4" w:themeTint="BF"/>
        <w:insideV w:val="single" w:sz="8" w:space="0" w:color="00D2FD" w:themeColor="accent4" w:themeTint="BF"/>
      </w:tblBorders>
      <w:tblCellMar>
        <w:top w:w="0" w:type="dxa"/>
        <w:left w:w="108" w:type="dxa"/>
        <w:bottom w:w="0" w:type="dxa"/>
        <w:right w:w="108" w:type="dxa"/>
      </w:tblCellMar>
    </w:tblPr>
    <w:tcPr>
      <w:shd w:val="clear" w:color="auto" w:fill="AAF0FF" w:themeFill="accent4" w:themeFillTint="3F"/>
    </w:tcPr>
    <w:tblStylePr w:type="firstRow">
      <w:rPr>
        <w:b/>
        <w:bCs/>
      </w:rPr>
    </w:tblStylePr>
    <w:tblStylePr w:type="lastRow">
      <w:rPr>
        <w:b/>
        <w:bCs/>
      </w:rPr>
      <w:tblPr/>
      <w:tcPr>
        <w:tcBorders>
          <w:top w:val="single" w:sz="18" w:space="0" w:color="00D2FD" w:themeColor="accent4" w:themeTint="BF"/>
        </w:tcBorders>
      </w:tcPr>
    </w:tblStylePr>
    <w:tblStylePr w:type="firstCol">
      <w:rPr>
        <w:b/>
        <w:bCs/>
      </w:rPr>
    </w:tblStylePr>
    <w:tblStylePr w:type="lastCol">
      <w:rPr>
        <w:b/>
        <w:bCs/>
      </w:rPr>
    </w:tblStylePr>
    <w:tblStylePr w:type="band1Vert">
      <w:tblPr/>
      <w:tcPr>
        <w:shd w:val="clear" w:color="auto" w:fill="54E2FF" w:themeFill="accent4" w:themeFillTint="7F"/>
      </w:tcPr>
    </w:tblStylePr>
    <w:tblStylePr w:type="band1Horz">
      <w:tblPr/>
      <w:tcPr>
        <w:shd w:val="clear" w:color="auto" w:fill="54E2FF" w:themeFill="accent4" w:themeFillTint="7F"/>
      </w:tcPr>
    </w:tblStylePr>
  </w:style>
  <w:style w:type="table" w:styleId="MediumGrid1-Accent5">
    <w:name w:val="Medium Grid 1 Accent 5"/>
    <w:basedOn w:val="TableNormal"/>
    <w:uiPriority w:val="67"/>
    <w:rsid w:val="000B21E9"/>
    <w:pPr>
      <w:spacing w:after="0" w:line="240" w:lineRule="auto"/>
    </w:pPr>
    <w:tblPr>
      <w:tblStyleRowBandSize w:val="1"/>
      <w:tblStyleColBandSize w:val="1"/>
      <w:tblInd w:w="0" w:type="dxa"/>
      <w:tblBorders>
        <w:top w:val="single" w:sz="8" w:space="0" w:color="949494" w:themeColor="accent5" w:themeTint="BF"/>
        <w:left w:val="single" w:sz="8" w:space="0" w:color="949494" w:themeColor="accent5" w:themeTint="BF"/>
        <w:bottom w:val="single" w:sz="8" w:space="0" w:color="949494" w:themeColor="accent5" w:themeTint="BF"/>
        <w:right w:val="single" w:sz="8" w:space="0" w:color="949494" w:themeColor="accent5" w:themeTint="BF"/>
        <w:insideH w:val="single" w:sz="8" w:space="0" w:color="949494" w:themeColor="accent5" w:themeTint="BF"/>
        <w:insideV w:val="single" w:sz="8" w:space="0" w:color="949494" w:themeColor="accent5" w:themeTint="BF"/>
      </w:tblBorders>
      <w:tblCellMar>
        <w:top w:w="0" w:type="dxa"/>
        <w:left w:w="108" w:type="dxa"/>
        <w:bottom w:w="0" w:type="dxa"/>
        <w:right w:w="108" w:type="dxa"/>
      </w:tblCellMar>
    </w:tblPr>
    <w:tcPr>
      <w:shd w:val="clear" w:color="auto" w:fill="DBDBDB" w:themeFill="accent5" w:themeFillTint="3F"/>
    </w:tcPr>
    <w:tblStylePr w:type="firstRow">
      <w:rPr>
        <w:b/>
        <w:bCs/>
      </w:rPr>
    </w:tblStylePr>
    <w:tblStylePr w:type="lastRow">
      <w:rPr>
        <w:b/>
        <w:bCs/>
      </w:rPr>
      <w:tblPr/>
      <w:tcPr>
        <w:tcBorders>
          <w:top w:val="single" w:sz="18" w:space="0" w:color="949494" w:themeColor="accent5" w:themeTint="BF"/>
        </w:tcBorders>
      </w:tcPr>
    </w:tblStylePr>
    <w:tblStylePr w:type="firstCol">
      <w:rPr>
        <w:b/>
        <w:bCs/>
      </w:rPr>
    </w:tblStylePr>
    <w:tblStylePr w:type="lastCol">
      <w:rPr>
        <w:b/>
        <w:bCs/>
      </w:rPr>
    </w:tblStylePr>
    <w:tblStylePr w:type="band1Vert">
      <w:tblPr/>
      <w:tcPr>
        <w:shd w:val="clear" w:color="auto" w:fill="B8B8B8" w:themeFill="accent5" w:themeFillTint="7F"/>
      </w:tcPr>
    </w:tblStylePr>
    <w:tblStylePr w:type="band1Horz">
      <w:tblPr/>
      <w:tcPr>
        <w:shd w:val="clear" w:color="auto" w:fill="B8B8B8" w:themeFill="accent5" w:themeFillTint="7F"/>
      </w:tcPr>
    </w:tblStylePr>
  </w:style>
  <w:style w:type="table" w:styleId="MediumGrid1-Accent6">
    <w:name w:val="Medium Grid 1 Accent 6"/>
    <w:basedOn w:val="TableNormal"/>
    <w:uiPriority w:val="67"/>
    <w:rsid w:val="000B21E9"/>
    <w:pPr>
      <w:spacing w:after="0" w:line="240" w:lineRule="auto"/>
    </w:pPr>
    <w:tblPr>
      <w:tblStyleRowBandSize w:val="1"/>
      <w:tblStyleColBandSize w:val="1"/>
      <w:tblInd w:w="0" w:type="dxa"/>
      <w:tblBorders>
        <w:top w:val="single" w:sz="8" w:space="0" w:color="E4E4E4" w:themeColor="accent6" w:themeTint="BF"/>
        <w:left w:val="single" w:sz="8" w:space="0" w:color="E4E4E4" w:themeColor="accent6" w:themeTint="BF"/>
        <w:bottom w:val="single" w:sz="8" w:space="0" w:color="E4E4E4" w:themeColor="accent6" w:themeTint="BF"/>
        <w:right w:val="single" w:sz="8" w:space="0" w:color="E4E4E4" w:themeColor="accent6" w:themeTint="BF"/>
        <w:insideH w:val="single" w:sz="8" w:space="0" w:color="E4E4E4" w:themeColor="accent6" w:themeTint="BF"/>
        <w:insideV w:val="single" w:sz="8" w:space="0" w:color="E4E4E4" w:themeColor="accent6" w:themeTint="BF"/>
      </w:tblBorders>
      <w:tblCellMar>
        <w:top w:w="0" w:type="dxa"/>
        <w:left w:w="108" w:type="dxa"/>
        <w:bottom w:w="0" w:type="dxa"/>
        <w:right w:w="108" w:type="dxa"/>
      </w:tblCellMar>
    </w:tblPr>
    <w:tcPr>
      <w:shd w:val="clear" w:color="auto" w:fill="F6F6F6" w:themeFill="accent6" w:themeFillTint="3F"/>
    </w:tcPr>
    <w:tblStylePr w:type="firstRow">
      <w:rPr>
        <w:b/>
        <w:bCs/>
      </w:rPr>
    </w:tblStylePr>
    <w:tblStylePr w:type="lastRow">
      <w:rPr>
        <w:b/>
        <w:bCs/>
      </w:rPr>
      <w:tblPr/>
      <w:tcPr>
        <w:tcBorders>
          <w:top w:val="single" w:sz="18" w:space="0" w:color="E4E4E4" w:themeColor="accent6" w:themeTint="BF"/>
        </w:tcBorders>
      </w:tcPr>
    </w:tblStylePr>
    <w:tblStylePr w:type="firstCol">
      <w:rPr>
        <w:b/>
        <w:bCs/>
      </w:rPr>
    </w:tblStylePr>
    <w:tblStylePr w:type="lastCol">
      <w:rPr>
        <w:b/>
        <w:bCs/>
      </w:rPr>
    </w:tblStylePr>
    <w:tblStylePr w:type="band1Vert">
      <w:tblPr/>
      <w:tcPr>
        <w:shd w:val="clear" w:color="auto" w:fill="EDEDED" w:themeFill="accent6" w:themeFillTint="7F"/>
      </w:tcPr>
    </w:tblStylePr>
    <w:tblStylePr w:type="band1Horz">
      <w:tblPr/>
      <w:tcPr>
        <w:shd w:val="clear" w:color="auto" w:fill="EDEDED" w:themeFill="accent6" w:themeFillTint="7F"/>
      </w:tcPr>
    </w:tblStylePr>
  </w:style>
  <w:style w:type="table" w:styleId="MediumGrid2">
    <w:name w:val="Medium Grid 2"/>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8CA8" w:themeColor="accent1"/>
        <w:left w:val="single" w:sz="8" w:space="0" w:color="008CA8" w:themeColor="accent1"/>
        <w:bottom w:val="single" w:sz="8" w:space="0" w:color="008CA8" w:themeColor="accent1"/>
        <w:right w:val="single" w:sz="8" w:space="0" w:color="008CA8" w:themeColor="accent1"/>
        <w:insideH w:val="single" w:sz="8" w:space="0" w:color="008CA8" w:themeColor="accent1"/>
        <w:insideV w:val="single" w:sz="8" w:space="0" w:color="008CA8" w:themeColor="accent1"/>
      </w:tblBorders>
      <w:tblCellMar>
        <w:top w:w="0" w:type="dxa"/>
        <w:left w:w="108" w:type="dxa"/>
        <w:bottom w:w="0" w:type="dxa"/>
        <w:right w:w="108" w:type="dxa"/>
      </w:tblCellMar>
    </w:tblPr>
    <w:tcPr>
      <w:shd w:val="clear" w:color="auto" w:fill="AAF0FF" w:themeFill="accent1" w:themeFillTint="3F"/>
    </w:tcPr>
    <w:tblStylePr w:type="firstRow">
      <w:rPr>
        <w:b/>
        <w:bCs/>
        <w:color w:val="000000" w:themeColor="text1"/>
      </w:rPr>
      <w:tblPr/>
      <w:tcPr>
        <w:shd w:val="clear" w:color="auto" w:fill="DDF9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3FF" w:themeFill="accent1" w:themeFillTint="33"/>
      </w:tcPr>
    </w:tblStylePr>
    <w:tblStylePr w:type="band1Vert">
      <w:tblPr/>
      <w:tcPr>
        <w:shd w:val="clear" w:color="auto" w:fill="54E2FF" w:themeFill="accent1" w:themeFillTint="7F"/>
      </w:tcPr>
    </w:tblStylePr>
    <w:tblStylePr w:type="band1Horz">
      <w:tblPr/>
      <w:tcPr>
        <w:tcBorders>
          <w:insideH w:val="single" w:sz="6" w:space="0" w:color="008CA8" w:themeColor="accent1"/>
          <w:insideV w:val="single" w:sz="6" w:space="0" w:color="008CA8" w:themeColor="accent1"/>
        </w:tcBorders>
        <w:shd w:val="clear" w:color="auto" w:fill="54E2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9DBDE" w:themeColor="accent2"/>
        <w:left w:val="single" w:sz="8" w:space="0" w:color="99DBDE" w:themeColor="accent2"/>
        <w:bottom w:val="single" w:sz="8" w:space="0" w:color="99DBDE" w:themeColor="accent2"/>
        <w:right w:val="single" w:sz="8" w:space="0" w:color="99DBDE" w:themeColor="accent2"/>
        <w:insideH w:val="single" w:sz="8" w:space="0" w:color="99DBDE" w:themeColor="accent2"/>
        <w:insideV w:val="single" w:sz="8" w:space="0" w:color="99DBDE" w:themeColor="accent2"/>
      </w:tblBorders>
      <w:tblCellMar>
        <w:top w:w="0" w:type="dxa"/>
        <w:left w:w="108" w:type="dxa"/>
        <w:bottom w:w="0" w:type="dxa"/>
        <w:right w:w="108" w:type="dxa"/>
      </w:tblCellMar>
    </w:tblPr>
    <w:tcPr>
      <w:shd w:val="clear" w:color="auto" w:fill="E5F6F6" w:themeFill="accent2" w:themeFillTint="3F"/>
    </w:tcPr>
    <w:tblStylePr w:type="firstRow">
      <w:rPr>
        <w:b/>
        <w:bCs/>
        <w:color w:val="000000" w:themeColor="text1"/>
      </w:rPr>
      <w:tblPr/>
      <w:tcPr>
        <w:shd w:val="clear" w:color="auto" w:fill="F4FB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F8" w:themeFill="accent2" w:themeFillTint="33"/>
      </w:tcPr>
    </w:tblStylePr>
    <w:tblStylePr w:type="band1Vert">
      <w:tblPr/>
      <w:tcPr>
        <w:shd w:val="clear" w:color="auto" w:fill="CCEDEE" w:themeFill="accent2" w:themeFillTint="7F"/>
      </w:tcPr>
    </w:tblStylePr>
    <w:tblStylePr w:type="band1Horz">
      <w:tblPr/>
      <w:tcPr>
        <w:tcBorders>
          <w:insideH w:val="single" w:sz="6" w:space="0" w:color="99DBDE" w:themeColor="accent2"/>
          <w:insideV w:val="single" w:sz="6" w:space="0" w:color="99DBDE" w:themeColor="accent2"/>
        </w:tcBorders>
        <w:shd w:val="clear" w:color="auto" w:fill="CCEDE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EE8EE" w:themeColor="accent3"/>
        <w:left w:val="single" w:sz="8" w:space="0" w:color="CEE8EE" w:themeColor="accent3"/>
        <w:bottom w:val="single" w:sz="8" w:space="0" w:color="CEE8EE" w:themeColor="accent3"/>
        <w:right w:val="single" w:sz="8" w:space="0" w:color="CEE8EE" w:themeColor="accent3"/>
        <w:insideH w:val="single" w:sz="8" w:space="0" w:color="CEE8EE" w:themeColor="accent3"/>
        <w:insideV w:val="single" w:sz="8" w:space="0" w:color="CEE8EE" w:themeColor="accent3"/>
      </w:tblBorders>
      <w:tblCellMar>
        <w:top w:w="0" w:type="dxa"/>
        <w:left w:w="108" w:type="dxa"/>
        <w:bottom w:w="0" w:type="dxa"/>
        <w:right w:w="108" w:type="dxa"/>
      </w:tblCellMar>
    </w:tblPr>
    <w:tcPr>
      <w:shd w:val="clear" w:color="auto" w:fill="F2F9FA" w:themeFill="accent3" w:themeFillTint="3F"/>
    </w:tcPr>
    <w:tblStylePr w:type="firstRow">
      <w:rPr>
        <w:b/>
        <w:bCs/>
        <w:color w:val="000000" w:themeColor="text1"/>
      </w:rPr>
      <w:tblPr/>
      <w:tcPr>
        <w:shd w:val="clear" w:color="auto" w:fill="FA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AFB" w:themeFill="accent3" w:themeFillTint="33"/>
      </w:tcPr>
    </w:tblStylePr>
    <w:tblStylePr w:type="band1Vert">
      <w:tblPr/>
      <w:tcPr>
        <w:shd w:val="clear" w:color="auto" w:fill="E6F3F6" w:themeFill="accent3" w:themeFillTint="7F"/>
      </w:tcPr>
    </w:tblStylePr>
    <w:tblStylePr w:type="band1Horz">
      <w:tblPr/>
      <w:tcPr>
        <w:tcBorders>
          <w:insideH w:val="single" w:sz="6" w:space="0" w:color="CEE8EE" w:themeColor="accent3"/>
          <w:insideV w:val="single" w:sz="6" w:space="0" w:color="CEE8EE" w:themeColor="accent3"/>
        </w:tcBorders>
        <w:shd w:val="clear" w:color="auto" w:fill="E6F3F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8CA8" w:themeColor="accent4"/>
        <w:left w:val="single" w:sz="8" w:space="0" w:color="008CA8" w:themeColor="accent4"/>
        <w:bottom w:val="single" w:sz="8" w:space="0" w:color="008CA8" w:themeColor="accent4"/>
        <w:right w:val="single" w:sz="8" w:space="0" w:color="008CA8" w:themeColor="accent4"/>
        <w:insideH w:val="single" w:sz="8" w:space="0" w:color="008CA8" w:themeColor="accent4"/>
        <w:insideV w:val="single" w:sz="8" w:space="0" w:color="008CA8" w:themeColor="accent4"/>
      </w:tblBorders>
      <w:tblCellMar>
        <w:top w:w="0" w:type="dxa"/>
        <w:left w:w="108" w:type="dxa"/>
        <w:bottom w:w="0" w:type="dxa"/>
        <w:right w:w="108" w:type="dxa"/>
      </w:tblCellMar>
    </w:tblPr>
    <w:tcPr>
      <w:shd w:val="clear" w:color="auto" w:fill="AAF0FF" w:themeFill="accent4" w:themeFillTint="3F"/>
    </w:tcPr>
    <w:tblStylePr w:type="firstRow">
      <w:rPr>
        <w:b/>
        <w:bCs/>
        <w:color w:val="000000" w:themeColor="text1"/>
      </w:rPr>
      <w:tblPr/>
      <w:tcPr>
        <w:shd w:val="clear" w:color="auto" w:fill="DDF9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3FF" w:themeFill="accent4" w:themeFillTint="33"/>
      </w:tcPr>
    </w:tblStylePr>
    <w:tblStylePr w:type="band1Vert">
      <w:tblPr/>
      <w:tcPr>
        <w:shd w:val="clear" w:color="auto" w:fill="54E2FF" w:themeFill="accent4" w:themeFillTint="7F"/>
      </w:tcPr>
    </w:tblStylePr>
    <w:tblStylePr w:type="band1Horz">
      <w:tblPr/>
      <w:tcPr>
        <w:tcBorders>
          <w:insideH w:val="single" w:sz="6" w:space="0" w:color="008CA8" w:themeColor="accent4"/>
          <w:insideV w:val="single" w:sz="6" w:space="0" w:color="008CA8" w:themeColor="accent4"/>
        </w:tcBorders>
        <w:shd w:val="clear" w:color="auto" w:fill="54E2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17171" w:themeColor="accent5"/>
        <w:left w:val="single" w:sz="8" w:space="0" w:color="717171" w:themeColor="accent5"/>
        <w:bottom w:val="single" w:sz="8" w:space="0" w:color="717171" w:themeColor="accent5"/>
        <w:right w:val="single" w:sz="8" w:space="0" w:color="717171" w:themeColor="accent5"/>
        <w:insideH w:val="single" w:sz="8" w:space="0" w:color="717171" w:themeColor="accent5"/>
        <w:insideV w:val="single" w:sz="8" w:space="0" w:color="717171" w:themeColor="accent5"/>
      </w:tblBorders>
      <w:tblCellMar>
        <w:top w:w="0" w:type="dxa"/>
        <w:left w:w="108" w:type="dxa"/>
        <w:bottom w:w="0" w:type="dxa"/>
        <w:right w:w="108" w:type="dxa"/>
      </w:tblCellMar>
    </w:tblPr>
    <w:tcPr>
      <w:shd w:val="clear" w:color="auto" w:fill="DBDBDB" w:themeFill="accent5" w:themeFillTint="3F"/>
    </w:tcPr>
    <w:tblStylePr w:type="firstRow">
      <w:rPr>
        <w:b/>
        <w:bCs/>
        <w:color w:val="000000" w:themeColor="text1"/>
      </w:rPr>
      <w:tblPr/>
      <w:tcPr>
        <w:shd w:val="clear" w:color="auto" w:fill="F1F1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2" w:themeFill="accent5" w:themeFillTint="33"/>
      </w:tcPr>
    </w:tblStylePr>
    <w:tblStylePr w:type="band1Vert">
      <w:tblPr/>
      <w:tcPr>
        <w:shd w:val="clear" w:color="auto" w:fill="B8B8B8" w:themeFill="accent5" w:themeFillTint="7F"/>
      </w:tcPr>
    </w:tblStylePr>
    <w:tblStylePr w:type="band1Horz">
      <w:tblPr/>
      <w:tcPr>
        <w:tcBorders>
          <w:insideH w:val="single" w:sz="6" w:space="0" w:color="717171" w:themeColor="accent5"/>
          <w:insideV w:val="single" w:sz="6" w:space="0" w:color="717171" w:themeColor="accent5"/>
        </w:tcBorders>
        <w:shd w:val="clear" w:color="auto" w:fill="B8B8B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CDCDC" w:themeColor="accent6"/>
        <w:left w:val="single" w:sz="8" w:space="0" w:color="DCDCDC" w:themeColor="accent6"/>
        <w:bottom w:val="single" w:sz="8" w:space="0" w:color="DCDCDC" w:themeColor="accent6"/>
        <w:right w:val="single" w:sz="8" w:space="0" w:color="DCDCDC" w:themeColor="accent6"/>
        <w:insideH w:val="single" w:sz="8" w:space="0" w:color="DCDCDC" w:themeColor="accent6"/>
        <w:insideV w:val="single" w:sz="8" w:space="0" w:color="DCDCDC" w:themeColor="accent6"/>
      </w:tblBorders>
      <w:tblCellMar>
        <w:top w:w="0" w:type="dxa"/>
        <w:left w:w="108" w:type="dxa"/>
        <w:bottom w:w="0" w:type="dxa"/>
        <w:right w:w="108" w:type="dxa"/>
      </w:tblCellMar>
    </w:tblPr>
    <w:tcPr>
      <w:shd w:val="clear" w:color="auto" w:fill="F6F6F6" w:themeFill="accent6" w:themeFillTint="3F"/>
    </w:tcPr>
    <w:tblStylePr w:type="firstRow">
      <w:rPr>
        <w:b/>
        <w:bCs/>
        <w:color w:val="000000" w:themeColor="text1"/>
      </w:rPr>
      <w:tblPr/>
      <w:tcPr>
        <w:shd w:val="clear" w:color="auto" w:fill="FBFB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6" w:themeFillTint="33"/>
      </w:tcPr>
    </w:tblStylePr>
    <w:tblStylePr w:type="band1Vert">
      <w:tblPr/>
      <w:tcPr>
        <w:shd w:val="clear" w:color="auto" w:fill="EDEDED" w:themeFill="accent6" w:themeFillTint="7F"/>
      </w:tcPr>
    </w:tblStylePr>
    <w:tblStylePr w:type="band1Horz">
      <w:tblPr/>
      <w:tcPr>
        <w:tcBorders>
          <w:insideH w:val="single" w:sz="6" w:space="0" w:color="DCDCDC" w:themeColor="accent6"/>
          <w:insideV w:val="single" w:sz="6" w:space="0" w:color="DCDCDC" w:themeColor="accent6"/>
        </w:tcBorders>
        <w:shd w:val="clear" w:color="auto" w:fill="EDED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AF0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CA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CA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CA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CA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E2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E2FF" w:themeFill="accent1" w:themeFillTint="7F"/>
      </w:tcPr>
    </w:tblStylePr>
  </w:style>
  <w:style w:type="table" w:styleId="MediumGrid3-Accent2">
    <w:name w:val="Medium Grid 3 Accent 2"/>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F6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DBD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DBD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DBD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DBD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ED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EDEE" w:themeFill="accent2" w:themeFillTint="7F"/>
      </w:tcPr>
    </w:tblStylePr>
  </w:style>
  <w:style w:type="table" w:styleId="MediumGrid3-Accent3">
    <w:name w:val="Medium Grid 3 Accent 3"/>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9F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EE8E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EE8E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EE8E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EE8E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F3F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F3F6" w:themeFill="accent3" w:themeFillTint="7F"/>
      </w:tcPr>
    </w:tblStylePr>
  </w:style>
  <w:style w:type="table" w:styleId="MediumGrid3-Accent4">
    <w:name w:val="Medium Grid 3 Accent 4"/>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AF0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CA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CA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CA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CA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E2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E2FF" w:themeFill="accent4" w:themeFillTint="7F"/>
      </w:tcPr>
    </w:tblStylePr>
  </w:style>
  <w:style w:type="table" w:styleId="MediumGrid3-Accent5">
    <w:name w:val="Medium Grid 3 Accent 5"/>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DBD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717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717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717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717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B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B8" w:themeFill="accent5" w:themeFillTint="7F"/>
      </w:tcPr>
    </w:tblStylePr>
  </w:style>
  <w:style w:type="table" w:styleId="MediumGrid3-Accent6">
    <w:name w:val="Medium Grid 3 Accent 6"/>
    <w:basedOn w:val="TableNormal"/>
    <w:uiPriority w:val="69"/>
    <w:rsid w:val="000B21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CD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CD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CD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CD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D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DED" w:themeFill="accent6" w:themeFillTint="7F"/>
      </w:tcPr>
    </w:tblStylePr>
  </w:style>
  <w:style w:type="table" w:styleId="MediumList1">
    <w:name w:val="Medium List 1"/>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F2F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008CA8" w:themeColor="accent1"/>
        <w:bottom w:val="single" w:sz="8" w:space="0" w:color="008CA8"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8CA8" w:themeColor="accent1"/>
        </w:tcBorders>
      </w:tcPr>
    </w:tblStylePr>
    <w:tblStylePr w:type="lastRow">
      <w:rPr>
        <w:b/>
        <w:bCs/>
        <w:color w:val="2F2F2F" w:themeColor="text2"/>
      </w:rPr>
      <w:tblPr/>
      <w:tcPr>
        <w:tcBorders>
          <w:top w:val="single" w:sz="8" w:space="0" w:color="008CA8" w:themeColor="accent1"/>
          <w:bottom w:val="single" w:sz="8" w:space="0" w:color="008CA8" w:themeColor="accent1"/>
        </w:tcBorders>
      </w:tcPr>
    </w:tblStylePr>
    <w:tblStylePr w:type="firstCol">
      <w:rPr>
        <w:b/>
        <w:bCs/>
      </w:rPr>
    </w:tblStylePr>
    <w:tblStylePr w:type="lastCol">
      <w:rPr>
        <w:b/>
        <w:bCs/>
      </w:rPr>
      <w:tblPr/>
      <w:tcPr>
        <w:tcBorders>
          <w:top w:val="single" w:sz="8" w:space="0" w:color="008CA8" w:themeColor="accent1"/>
          <w:bottom w:val="single" w:sz="8" w:space="0" w:color="008CA8" w:themeColor="accent1"/>
        </w:tcBorders>
      </w:tcPr>
    </w:tblStylePr>
    <w:tblStylePr w:type="band1Vert">
      <w:tblPr/>
      <w:tcPr>
        <w:shd w:val="clear" w:color="auto" w:fill="AAF0FF" w:themeFill="accent1" w:themeFillTint="3F"/>
      </w:tcPr>
    </w:tblStylePr>
    <w:tblStylePr w:type="band1Horz">
      <w:tblPr/>
      <w:tcPr>
        <w:shd w:val="clear" w:color="auto" w:fill="AAF0FF" w:themeFill="accent1" w:themeFillTint="3F"/>
      </w:tcPr>
    </w:tblStylePr>
  </w:style>
  <w:style w:type="table" w:styleId="MediumList1-Accent2">
    <w:name w:val="Medium List 1 Accent 2"/>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99DBDE" w:themeColor="accent2"/>
        <w:bottom w:val="single" w:sz="8" w:space="0" w:color="99DBD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DBDE" w:themeColor="accent2"/>
        </w:tcBorders>
      </w:tcPr>
    </w:tblStylePr>
    <w:tblStylePr w:type="lastRow">
      <w:rPr>
        <w:b/>
        <w:bCs/>
        <w:color w:val="2F2F2F" w:themeColor="text2"/>
      </w:rPr>
      <w:tblPr/>
      <w:tcPr>
        <w:tcBorders>
          <w:top w:val="single" w:sz="8" w:space="0" w:color="99DBDE" w:themeColor="accent2"/>
          <w:bottom w:val="single" w:sz="8" w:space="0" w:color="99DBDE" w:themeColor="accent2"/>
        </w:tcBorders>
      </w:tcPr>
    </w:tblStylePr>
    <w:tblStylePr w:type="firstCol">
      <w:rPr>
        <w:b/>
        <w:bCs/>
      </w:rPr>
    </w:tblStylePr>
    <w:tblStylePr w:type="lastCol">
      <w:rPr>
        <w:b/>
        <w:bCs/>
      </w:rPr>
      <w:tblPr/>
      <w:tcPr>
        <w:tcBorders>
          <w:top w:val="single" w:sz="8" w:space="0" w:color="99DBDE" w:themeColor="accent2"/>
          <w:bottom w:val="single" w:sz="8" w:space="0" w:color="99DBDE" w:themeColor="accent2"/>
        </w:tcBorders>
      </w:tcPr>
    </w:tblStylePr>
    <w:tblStylePr w:type="band1Vert">
      <w:tblPr/>
      <w:tcPr>
        <w:shd w:val="clear" w:color="auto" w:fill="E5F6F6" w:themeFill="accent2" w:themeFillTint="3F"/>
      </w:tcPr>
    </w:tblStylePr>
    <w:tblStylePr w:type="band1Horz">
      <w:tblPr/>
      <w:tcPr>
        <w:shd w:val="clear" w:color="auto" w:fill="E5F6F6" w:themeFill="accent2" w:themeFillTint="3F"/>
      </w:tcPr>
    </w:tblStylePr>
  </w:style>
  <w:style w:type="table" w:styleId="MediumList1-Accent3">
    <w:name w:val="Medium List 1 Accent 3"/>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CEE8EE" w:themeColor="accent3"/>
        <w:bottom w:val="single" w:sz="8" w:space="0" w:color="CEE8E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EE8EE" w:themeColor="accent3"/>
        </w:tcBorders>
      </w:tcPr>
    </w:tblStylePr>
    <w:tblStylePr w:type="lastRow">
      <w:rPr>
        <w:b/>
        <w:bCs/>
        <w:color w:val="2F2F2F" w:themeColor="text2"/>
      </w:rPr>
      <w:tblPr/>
      <w:tcPr>
        <w:tcBorders>
          <w:top w:val="single" w:sz="8" w:space="0" w:color="CEE8EE" w:themeColor="accent3"/>
          <w:bottom w:val="single" w:sz="8" w:space="0" w:color="CEE8EE" w:themeColor="accent3"/>
        </w:tcBorders>
      </w:tcPr>
    </w:tblStylePr>
    <w:tblStylePr w:type="firstCol">
      <w:rPr>
        <w:b/>
        <w:bCs/>
      </w:rPr>
    </w:tblStylePr>
    <w:tblStylePr w:type="lastCol">
      <w:rPr>
        <w:b/>
        <w:bCs/>
      </w:rPr>
      <w:tblPr/>
      <w:tcPr>
        <w:tcBorders>
          <w:top w:val="single" w:sz="8" w:space="0" w:color="CEE8EE" w:themeColor="accent3"/>
          <w:bottom w:val="single" w:sz="8" w:space="0" w:color="CEE8EE" w:themeColor="accent3"/>
        </w:tcBorders>
      </w:tcPr>
    </w:tblStylePr>
    <w:tblStylePr w:type="band1Vert">
      <w:tblPr/>
      <w:tcPr>
        <w:shd w:val="clear" w:color="auto" w:fill="F2F9FA" w:themeFill="accent3" w:themeFillTint="3F"/>
      </w:tcPr>
    </w:tblStylePr>
    <w:tblStylePr w:type="band1Horz">
      <w:tblPr/>
      <w:tcPr>
        <w:shd w:val="clear" w:color="auto" w:fill="F2F9FA" w:themeFill="accent3" w:themeFillTint="3F"/>
      </w:tcPr>
    </w:tblStylePr>
  </w:style>
  <w:style w:type="table" w:styleId="MediumList1-Accent4">
    <w:name w:val="Medium List 1 Accent 4"/>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008CA8" w:themeColor="accent4"/>
        <w:bottom w:val="single" w:sz="8" w:space="0" w:color="008CA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8CA8" w:themeColor="accent4"/>
        </w:tcBorders>
      </w:tcPr>
    </w:tblStylePr>
    <w:tblStylePr w:type="lastRow">
      <w:rPr>
        <w:b/>
        <w:bCs/>
        <w:color w:val="2F2F2F" w:themeColor="text2"/>
      </w:rPr>
      <w:tblPr/>
      <w:tcPr>
        <w:tcBorders>
          <w:top w:val="single" w:sz="8" w:space="0" w:color="008CA8" w:themeColor="accent4"/>
          <w:bottom w:val="single" w:sz="8" w:space="0" w:color="008CA8" w:themeColor="accent4"/>
        </w:tcBorders>
      </w:tcPr>
    </w:tblStylePr>
    <w:tblStylePr w:type="firstCol">
      <w:rPr>
        <w:b/>
        <w:bCs/>
      </w:rPr>
    </w:tblStylePr>
    <w:tblStylePr w:type="lastCol">
      <w:rPr>
        <w:b/>
        <w:bCs/>
      </w:rPr>
      <w:tblPr/>
      <w:tcPr>
        <w:tcBorders>
          <w:top w:val="single" w:sz="8" w:space="0" w:color="008CA8" w:themeColor="accent4"/>
          <w:bottom w:val="single" w:sz="8" w:space="0" w:color="008CA8" w:themeColor="accent4"/>
        </w:tcBorders>
      </w:tcPr>
    </w:tblStylePr>
    <w:tblStylePr w:type="band1Vert">
      <w:tblPr/>
      <w:tcPr>
        <w:shd w:val="clear" w:color="auto" w:fill="AAF0FF" w:themeFill="accent4" w:themeFillTint="3F"/>
      </w:tcPr>
    </w:tblStylePr>
    <w:tblStylePr w:type="band1Horz">
      <w:tblPr/>
      <w:tcPr>
        <w:shd w:val="clear" w:color="auto" w:fill="AAF0FF" w:themeFill="accent4" w:themeFillTint="3F"/>
      </w:tcPr>
    </w:tblStylePr>
  </w:style>
  <w:style w:type="table" w:styleId="MediumList1-Accent5">
    <w:name w:val="Medium List 1 Accent 5"/>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717171" w:themeColor="accent5"/>
        <w:bottom w:val="single" w:sz="8" w:space="0" w:color="717171"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7171" w:themeColor="accent5"/>
        </w:tcBorders>
      </w:tcPr>
    </w:tblStylePr>
    <w:tblStylePr w:type="lastRow">
      <w:rPr>
        <w:b/>
        <w:bCs/>
        <w:color w:val="2F2F2F" w:themeColor="text2"/>
      </w:rPr>
      <w:tblPr/>
      <w:tcPr>
        <w:tcBorders>
          <w:top w:val="single" w:sz="8" w:space="0" w:color="717171" w:themeColor="accent5"/>
          <w:bottom w:val="single" w:sz="8" w:space="0" w:color="717171" w:themeColor="accent5"/>
        </w:tcBorders>
      </w:tcPr>
    </w:tblStylePr>
    <w:tblStylePr w:type="firstCol">
      <w:rPr>
        <w:b/>
        <w:bCs/>
      </w:rPr>
    </w:tblStylePr>
    <w:tblStylePr w:type="lastCol">
      <w:rPr>
        <w:b/>
        <w:bCs/>
      </w:rPr>
      <w:tblPr/>
      <w:tcPr>
        <w:tcBorders>
          <w:top w:val="single" w:sz="8" w:space="0" w:color="717171" w:themeColor="accent5"/>
          <w:bottom w:val="single" w:sz="8" w:space="0" w:color="717171" w:themeColor="accent5"/>
        </w:tcBorders>
      </w:tcPr>
    </w:tblStylePr>
    <w:tblStylePr w:type="band1Vert">
      <w:tblPr/>
      <w:tcPr>
        <w:shd w:val="clear" w:color="auto" w:fill="DBDBDB" w:themeFill="accent5" w:themeFillTint="3F"/>
      </w:tcPr>
    </w:tblStylePr>
    <w:tblStylePr w:type="band1Horz">
      <w:tblPr/>
      <w:tcPr>
        <w:shd w:val="clear" w:color="auto" w:fill="DBDBDB" w:themeFill="accent5" w:themeFillTint="3F"/>
      </w:tcPr>
    </w:tblStylePr>
  </w:style>
  <w:style w:type="table" w:styleId="MediumList1-Accent6">
    <w:name w:val="Medium List 1 Accent 6"/>
    <w:basedOn w:val="TableNormal"/>
    <w:uiPriority w:val="65"/>
    <w:rsid w:val="000B21E9"/>
    <w:pPr>
      <w:spacing w:after="0" w:line="240" w:lineRule="auto"/>
    </w:pPr>
    <w:rPr>
      <w:color w:val="000000" w:themeColor="text1"/>
    </w:rPr>
    <w:tblPr>
      <w:tblStyleRowBandSize w:val="1"/>
      <w:tblStyleColBandSize w:val="1"/>
      <w:tblInd w:w="0" w:type="dxa"/>
      <w:tblBorders>
        <w:top w:val="single" w:sz="8" w:space="0" w:color="DCDCDC" w:themeColor="accent6"/>
        <w:bottom w:val="single" w:sz="8" w:space="0" w:color="DCDCD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CDCDC" w:themeColor="accent6"/>
        </w:tcBorders>
      </w:tcPr>
    </w:tblStylePr>
    <w:tblStylePr w:type="lastRow">
      <w:rPr>
        <w:b/>
        <w:bCs/>
        <w:color w:val="2F2F2F" w:themeColor="text2"/>
      </w:rPr>
      <w:tblPr/>
      <w:tcPr>
        <w:tcBorders>
          <w:top w:val="single" w:sz="8" w:space="0" w:color="DCDCDC" w:themeColor="accent6"/>
          <w:bottom w:val="single" w:sz="8" w:space="0" w:color="DCDCDC" w:themeColor="accent6"/>
        </w:tcBorders>
      </w:tcPr>
    </w:tblStylePr>
    <w:tblStylePr w:type="firstCol">
      <w:rPr>
        <w:b/>
        <w:bCs/>
      </w:rPr>
    </w:tblStylePr>
    <w:tblStylePr w:type="lastCol">
      <w:rPr>
        <w:b/>
        <w:bCs/>
      </w:rPr>
      <w:tblPr/>
      <w:tcPr>
        <w:tcBorders>
          <w:top w:val="single" w:sz="8" w:space="0" w:color="DCDCDC" w:themeColor="accent6"/>
          <w:bottom w:val="single" w:sz="8" w:space="0" w:color="DCDCDC"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8CA8" w:themeColor="accent1"/>
        <w:left w:val="single" w:sz="8" w:space="0" w:color="008CA8" w:themeColor="accent1"/>
        <w:bottom w:val="single" w:sz="8" w:space="0" w:color="008CA8" w:themeColor="accent1"/>
        <w:right w:val="single" w:sz="8" w:space="0" w:color="008CA8"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8CA8" w:themeColor="accent1"/>
          <w:right w:val="nil"/>
          <w:insideH w:val="nil"/>
          <w:insideV w:val="nil"/>
        </w:tcBorders>
        <w:shd w:val="clear" w:color="auto" w:fill="FFFFFF" w:themeFill="background1"/>
      </w:tcPr>
    </w:tblStylePr>
    <w:tblStylePr w:type="lastRow">
      <w:tblPr/>
      <w:tcPr>
        <w:tcBorders>
          <w:top w:val="single" w:sz="8" w:space="0" w:color="008CA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CA8" w:themeColor="accent1"/>
          <w:insideH w:val="nil"/>
          <w:insideV w:val="nil"/>
        </w:tcBorders>
        <w:shd w:val="clear" w:color="auto" w:fill="FFFFFF" w:themeFill="background1"/>
      </w:tcPr>
    </w:tblStylePr>
    <w:tblStylePr w:type="lastCol">
      <w:tblPr/>
      <w:tcPr>
        <w:tcBorders>
          <w:top w:val="nil"/>
          <w:left w:val="single" w:sz="8" w:space="0" w:color="008CA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0FF" w:themeFill="accent1" w:themeFillTint="3F"/>
      </w:tcPr>
    </w:tblStylePr>
    <w:tblStylePr w:type="band1Horz">
      <w:tblPr/>
      <w:tcPr>
        <w:tcBorders>
          <w:top w:val="nil"/>
          <w:bottom w:val="nil"/>
          <w:insideH w:val="nil"/>
          <w:insideV w:val="nil"/>
        </w:tcBorders>
        <w:shd w:val="clear" w:color="auto" w:fill="AAF0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9DBDE" w:themeColor="accent2"/>
        <w:left w:val="single" w:sz="8" w:space="0" w:color="99DBDE" w:themeColor="accent2"/>
        <w:bottom w:val="single" w:sz="8" w:space="0" w:color="99DBDE" w:themeColor="accent2"/>
        <w:right w:val="single" w:sz="8" w:space="0" w:color="99DBDE"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9DBDE" w:themeColor="accent2"/>
          <w:right w:val="nil"/>
          <w:insideH w:val="nil"/>
          <w:insideV w:val="nil"/>
        </w:tcBorders>
        <w:shd w:val="clear" w:color="auto" w:fill="FFFFFF" w:themeFill="background1"/>
      </w:tcPr>
    </w:tblStylePr>
    <w:tblStylePr w:type="lastRow">
      <w:tblPr/>
      <w:tcPr>
        <w:tcBorders>
          <w:top w:val="single" w:sz="8" w:space="0" w:color="99DBD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DBDE" w:themeColor="accent2"/>
          <w:insideH w:val="nil"/>
          <w:insideV w:val="nil"/>
        </w:tcBorders>
        <w:shd w:val="clear" w:color="auto" w:fill="FFFFFF" w:themeFill="background1"/>
      </w:tcPr>
    </w:tblStylePr>
    <w:tblStylePr w:type="lastCol">
      <w:tblPr/>
      <w:tcPr>
        <w:tcBorders>
          <w:top w:val="nil"/>
          <w:left w:val="single" w:sz="8" w:space="0" w:color="99DBD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F6F6" w:themeFill="accent2" w:themeFillTint="3F"/>
      </w:tcPr>
    </w:tblStylePr>
    <w:tblStylePr w:type="band1Horz">
      <w:tblPr/>
      <w:tcPr>
        <w:tcBorders>
          <w:top w:val="nil"/>
          <w:bottom w:val="nil"/>
          <w:insideH w:val="nil"/>
          <w:insideV w:val="nil"/>
        </w:tcBorders>
        <w:shd w:val="clear" w:color="auto" w:fill="E5F6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EE8EE" w:themeColor="accent3"/>
        <w:left w:val="single" w:sz="8" w:space="0" w:color="CEE8EE" w:themeColor="accent3"/>
        <w:bottom w:val="single" w:sz="8" w:space="0" w:color="CEE8EE" w:themeColor="accent3"/>
        <w:right w:val="single" w:sz="8" w:space="0" w:color="CEE8E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CEE8EE" w:themeColor="accent3"/>
          <w:right w:val="nil"/>
          <w:insideH w:val="nil"/>
          <w:insideV w:val="nil"/>
        </w:tcBorders>
        <w:shd w:val="clear" w:color="auto" w:fill="FFFFFF" w:themeFill="background1"/>
      </w:tcPr>
    </w:tblStylePr>
    <w:tblStylePr w:type="lastRow">
      <w:tblPr/>
      <w:tcPr>
        <w:tcBorders>
          <w:top w:val="single" w:sz="8" w:space="0" w:color="CEE8E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EE8EE" w:themeColor="accent3"/>
          <w:insideH w:val="nil"/>
          <w:insideV w:val="nil"/>
        </w:tcBorders>
        <w:shd w:val="clear" w:color="auto" w:fill="FFFFFF" w:themeFill="background1"/>
      </w:tcPr>
    </w:tblStylePr>
    <w:tblStylePr w:type="lastCol">
      <w:tblPr/>
      <w:tcPr>
        <w:tcBorders>
          <w:top w:val="nil"/>
          <w:left w:val="single" w:sz="8" w:space="0" w:color="CEE8E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9FA" w:themeFill="accent3" w:themeFillTint="3F"/>
      </w:tcPr>
    </w:tblStylePr>
    <w:tblStylePr w:type="band1Horz">
      <w:tblPr/>
      <w:tcPr>
        <w:tcBorders>
          <w:top w:val="nil"/>
          <w:bottom w:val="nil"/>
          <w:insideH w:val="nil"/>
          <w:insideV w:val="nil"/>
        </w:tcBorders>
        <w:shd w:val="clear" w:color="auto" w:fill="F2F9F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8CA8" w:themeColor="accent4"/>
        <w:left w:val="single" w:sz="8" w:space="0" w:color="008CA8" w:themeColor="accent4"/>
        <w:bottom w:val="single" w:sz="8" w:space="0" w:color="008CA8" w:themeColor="accent4"/>
        <w:right w:val="single" w:sz="8" w:space="0" w:color="008CA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008CA8" w:themeColor="accent4"/>
          <w:right w:val="nil"/>
          <w:insideH w:val="nil"/>
          <w:insideV w:val="nil"/>
        </w:tcBorders>
        <w:shd w:val="clear" w:color="auto" w:fill="FFFFFF" w:themeFill="background1"/>
      </w:tcPr>
    </w:tblStylePr>
    <w:tblStylePr w:type="lastRow">
      <w:tblPr/>
      <w:tcPr>
        <w:tcBorders>
          <w:top w:val="single" w:sz="8" w:space="0" w:color="008CA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CA8" w:themeColor="accent4"/>
          <w:insideH w:val="nil"/>
          <w:insideV w:val="nil"/>
        </w:tcBorders>
        <w:shd w:val="clear" w:color="auto" w:fill="FFFFFF" w:themeFill="background1"/>
      </w:tcPr>
    </w:tblStylePr>
    <w:tblStylePr w:type="lastCol">
      <w:tblPr/>
      <w:tcPr>
        <w:tcBorders>
          <w:top w:val="nil"/>
          <w:left w:val="single" w:sz="8" w:space="0" w:color="008CA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0FF" w:themeFill="accent4" w:themeFillTint="3F"/>
      </w:tcPr>
    </w:tblStylePr>
    <w:tblStylePr w:type="band1Horz">
      <w:tblPr/>
      <w:tcPr>
        <w:tcBorders>
          <w:top w:val="nil"/>
          <w:bottom w:val="nil"/>
          <w:insideH w:val="nil"/>
          <w:insideV w:val="nil"/>
        </w:tcBorders>
        <w:shd w:val="clear" w:color="auto" w:fill="AAF0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17171" w:themeColor="accent5"/>
        <w:left w:val="single" w:sz="8" w:space="0" w:color="717171" w:themeColor="accent5"/>
        <w:bottom w:val="single" w:sz="8" w:space="0" w:color="717171" w:themeColor="accent5"/>
        <w:right w:val="single" w:sz="8" w:space="0" w:color="717171"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17171" w:themeColor="accent5"/>
          <w:right w:val="nil"/>
          <w:insideH w:val="nil"/>
          <w:insideV w:val="nil"/>
        </w:tcBorders>
        <w:shd w:val="clear" w:color="auto" w:fill="FFFFFF" w:themeFill="background1"/>
      </w:tcPr>
    </w:tblStylePr>
    <w:tblStylePr w:type="lastRow">
      <w:tblPr/>
      <w:tcPr>
        <w:tcBorders>
          <w:top w:val="single" w:sz="8" w:space="0" w:color="717171"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7171" w:themeColor="accent5"/>
          <w:insideH w:val="nil"/>
          <w:insideV w:val="nil"/>
        </w:tcBorders>
        <w:shd w:val="clear" w:color="auto" w:fill="FFFFFF" w:themeFill="background1"/>
      </w:tcPr>
    </w:tblStylePr>
    <w:tblStylePr w:type="lastCol">
      <w:tblPr/>
      <w:tcPr>
        <w:tcBorders>
          <w:top w:val="nil"/>
          <w:left w:val="single" w:sz="8" w:space="0" w:color="71717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5" w:themeFillTint="3F"/>
      </w:tcPr>
    </w:tblStylePr>
    <w:tblStylePr w:type="band1Horz">
      <w:tblPr/>
      <w:tcPr>
        <w:tcBorders>
          <w:top w:val="nil"/>
          <w:bottom w:val="nil"/>
          <w:insideH w:val="nil"/>
          <w:insideV w:val="nil"/>
        </w:tcBorders>
        <w:shd w:val="clear" w:color="auto" w:fill="DBDBD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B21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CDCDC" w:themeColor="accent6"/>
        <w:left w:val="single" w:sz="8" w:space="0" w:color="DCDCDC" w:themeColor="accent6"/>
        <w:bottom w:val="single" w:sz="8" w:space="0" w:color="DCDCDC" w:themeColor="accent6"/>
        <w:right w:val="single" w:sz="8" w:space="0" w:color="DCDCD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CDCDC" w:themeColor="accent6"/>
          <w:right w:val="nil"/>
          <w:insideH w:val="nil"/>
          <w:insideV w:val="nil"/>
        </w:tcBorders>
        <w:shd w:val="clear" w:color="auto" w:fill="FFFFFF" w:themeFill="background1"/>
      </w:tcPr>
    </w:tblStylePr>
    <w:tblStylePr w:type="lastRow">
      <w:tblPr/>
      <w:tcPr>
        <w:tcBorders>
          <w:top w:val="single" w:sz="8" w:space="0" w:color="DCDCD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CDC" w:themeColor="accent6"/>
          <w:insideH w:val="nil"/>
          <w:insideV w:val="nil"/>
        </w:tcBorders>
        <w:shd w:val="clear" w:color="auto" w:fill="FFFFFF" w:themeFill="background1"/>
      </w:tcPr>
    </w:tblStylePr>
    <w:tblStylePr w:type="lastCol">
      <w:tblPr/>
      <w:tcPr>
        <w:tcBorders>
          <w:top w:val="nil"/>
          <w:left w:val="single" w:sz="8" w:space="0" w:color="DCDCD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B21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B21E9"/>
    <w:pPr>
      <w:spacing w:after="0" w:line="240" w:lineRule="auto"/>
    </w:pPr>
    <w:tblPr>
      <w:tblStyleRowBandSize w:val="1"/>
      <w:tblStyleColBandSize w:val="1"/>
      <w:tblInd w:w="0" w:type="dxa"/>
      <w:tblBorders>
        <w:top w:val="single" w:sz="8" w:space="0" w:color="00D2FD" w:themeColor="accent1" w:themeTint="BF"/>
        <w:left w:val="single" w:sz="8" w:space="0" w:color="00D2FD" w:themeColor="accent1" w:themeTint="BF"/>
        <w:bottom w:val="single" w:sz="8" w:space="0" w:color="00D2FD" w:themeColor="accent1" w:themeTint="BF"/>
        <w:right w:val="single" w:sz="8" w:space="0" w:color="00D2FD" w:themeColor="accent1" w:themeTint="BF"/>
        <w:insideH w:val="single" w:sz="8" w:space="0" w:color="00D2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D2FD" w:themeColor="accent1" w:themeTint="BF"/>
          <w:left w:val="single" w:sz="8" w:space="0" w:color="00D2FD" w:themeColor="accent1" w:themeTint="BF"/>
          <w:bottom w:val="single" w:sz="8" w:space="0" w:color="00D2FD" w:themeColor="accent1" w:themeTint="BF"/>
          <w:right w:val="single" w:sz="8" w:space="0" w:color="00D2FD" w:themeColor="accent1" w:themeTint="BF"/>
          <w:insideH w:val="nil"/>
          <w:insideV w:val="nil"/>
        </w:tcBorders>
        <w:shd w:val="clear" w:color="auto" w:fill="008CA8" w:themeFill="accent1"/>
      </w:tcPr>
    </w:tblStylePr>
    <w:tblStylePr w:type="lastRow">
      <w:pPr>
        <w:spacing w:before="0" w:after="0" w:line="240" w:lineRule="auto"/>
      </w:pPr>
      <w:rPr>
        <w:b/>
        <w:bCs/>
      </w:rPr>
      <w:tblPr/>
      <w:tcPr>
        <w:tcBorders>
          <w:top w:val="double" w:sz="6" w:space="0" w:color="00D2FD" w:themeColor="accent1" w:themeTint="BF"/>
          <w:left w:val="single" w:sz="8" w:space="0" w:color="00D2FD" w:themeColor="accent1" w:themeTint="BF"/>
          <w:bottom w:val="single" w:sz="8" w:space="0" w:color="00D2FD" w:themeColor="accent1" w:themeTint="BF"/>
          <w:right w:val="single" w:sz="8" w:space="0" w:color="00D2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0FF" w:themeFill="accent1" w:themeFillTint="3F"/>
      </w:tcPr>
    </w:tblStylePr>
    <w:tblStylePr w:type="band1Horz">
      <w:tblPr/>
      <w:tcPr>
        <w:tcBorders>
          <w:insideH w:val="nil"/>
          <w:insideV w:val="nil"/>
        </w:tcBorders>
        <w:shd w:val="clear" w:color="auto" w:fill="AAF0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B21E9"/>
    <w:pPr>
      <w:spacing w:after="0" w:line="240" w:lineRule="auto"/>
    </w:pPr>
    <w:tblPr>
      <w:tblStyleRowBandSize w:val="1"/>
      <w:tblStyleColBandSize w:val="1"/>
      <w:tblInd w:w="0" w:type="dxa"/>
      <w:tblBorders>
        <w:top w:val="single" w:sz="8" w:space="0" w:color="B2E3E6" w:themeColor="accent2" w:themeTint="BF"/>
        <w:left w:val="single" w:sz="8" w:space="0" w:color="B2E3E6" w:themeColor="accent2" w:themeTint="BF"/>
        <w:bottom w:val="single" w:sz="8" w:space="0" w:color="B2E3E6" w:themeColor="accent2" w:themeTint="BF"/>
        <w:right w:val="single" w:sz="8" w:space="0" w:color="B2E3E6" w:themeColor="accent2" w:themeTint="BF"/>
        <w:insideH w:val="single" w:sz="8" w:space="0" w:color="B2E3E6"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E3E6" w:themeColor="accent2" w:themeTint="BF"/>
          <w:left w:val="single" w:sz="8" w:space="0" w:color="B2E3E6" w:themeColor="accent2" w:themeTint="BF"/>
          <w:bottom w:val="single" w:sz="8" w:space="0" w:color="B2E3E6" w:themeColor="accent2" w:themeTint="BF"/>
          <w:right w:val="single" w:sz="8" w:space="0" w:color="B2E3E6" w:themeColor="accent2" w:themeTint="BF"/>
          <w:insideH w:val="nil"/>
          <w:insideV w:val="nil"/>
        </w:tcBorders>
        <w:shd w:val="clear" w:color="auto" w:fill="99DBDE" w:themeFill="accent2"/>
      </w:tcPr>
    </w:tblStylePr>
    <w:tblStylePr w:type="lastRow">
      <w:pPr>
        <w:spacing w:before="0" w:after="0" w:line="240" w:lineRule="auto"/>
      </w:pPr>
      <w:rPr>
        <w:b/>
        <w:bCs/>
      </w:rPr>
      <w:tblPr/>
      <w:tcPr>
        <w:tcBorders>
          <w:top w:val="double" w:sz="6" w:space="0" w:color="B2E3E6" w:themeColor="accent2" w:themeTint="BF"/>
          <w:left w:val="single" w:sz="8" w:space="0" w:color="B2E3E6" w:themeColor="accent2" w:themeTint="BF"/>
          <w:bottom w:val="single" w:sz="8" w:space="0" w:color="B2E3E6" w:themeColor="accent2" w:themeTint="BF"/>
          <w:right w:val="single" w:sz="8" w:space="0" w:color="B2E3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F6F6" w:themeFill="accent2" w:themeFillTint="3F"/>
      </w:tcPr>
    </w:tblStylePr>
    <w:tblStylePr w:type="band1Horz">
      <w:tblPr/>
      <w:tcPr>
        <w:tcBorders>
          <w:insideH w:val="nil"/>
          <w:insideV w:val="nil"/>
        </w:tcBorders>
        <w:shd w:val="clear" w:color="auto" w:fill="E5F6F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B21E9"/>
    <w:pPr>
      <w:spacing w:after="0" w:line="240" w:lineRule="auto"/>
    </w:pPr>
    <w:tblPr>
      <w:tblStyleRowBandSize w:val="1"/>
      <w:tblStyleColBandSize w:val="1"/>
      <w:tblInd w:w="0" w:type="dxa"/>
      <w:tblBorders>
        <w:top w:val="single" w:sz="8" w:space="0" w:color="DAEDF2" w:themeColor="accent3" w:themeTint="BF"/>
        <w:left w:val="single" w:sz="8" w:space="0" w:color="DAEDF2" w:themeColor="accent3" w:themeTint="BF"/>
        <w:bottom w:val="single" w:sz="8" w:space="0" w:color="DAEDF2" w:themeColor="accent3" w:themeTint="BF"/>
        <w:right w:val="single" w:sz="8" w:space="0" w:color="DAEDF2" w:themeColor="accent3" w:themeTint="BF"/>
        <w:insideH w:val="single" w:sz="8" w:space="0" w:color="DAEDF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AEDF2" w:themeColor="accent3" w:themeTint="BF"/>
          <w:left w:val="single" w:sz="8" w:space="0" w:color="DAEDF2" w:themeColor="accent3" w:themeTint="BF"/>
          <w:bottom w:val="single" w:sz="8" w:space="0" w:color="DAEDF2" w:themeColor="accent3" w:themeTint="BF"/>
          <w:right w:val="single" w:sz="8" w:space="0" w:color="DAEDF2" w:themeColor="accent3" w:themeTint="BF"/>
          <w:insideH w:val="nil"/>
          <w:insideV w:val="nil"/>
        </w:tcBorders>
        <w:shd w:val="clear" w:color="auto" w:fill="CEE8EE" w:themeFill="accent3"/>
      </w:tcPr>
    </w:tblStylePr>
    <w:tblStylePr w:type="lastRow">
      <w:pPr>
        <w:spacing w:before="0" w:after="0" w:line="240" w:lineRule="auto"/>
      </w:pPr>
      <w:rPr>
        <w:b/>
        <w:bCs/>
      </w:rPr>
      <w:tblPr/>
      <w:tcPr>
        <w:tcBorders>
          <w:top w:val="double" w:sz="6" w:space="0" w:color="DAEDF2" w:themeColor="accent3" w:themeTint="BF"/>
          <w:left w:val="single" w:sz="8" w:space="0" w:color="DAEDF2" w:themeColor="accent3" w:themeTint="BF"/>
          <w:bottom w:val="single" w:sz="8" w:space="0" w:color="DAEDF2" w:themeColor="accent3" w:themeTint="BF"/>
          <w:right w:val="single" w:sz="8" w:space="0" w:color="DAEDF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F9FA" w:themeFill="accent3" w:themeFillTint="3F"/>
      </w:tcPr>
    </w:tblStylePr>
    <w:tblStylePr w:type="band1Horz">
      <w:tblPr/>
      <w:tcPr>
        <w:tcBorders>
          <w:insideH w:val="nil"/>
          <w:insideV w:val="nil"/>
        </w:tcBorders>
        <w:shd w:val="clear" w:color="auto" w:fill="F2F9F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B21E9"/>
    <w:pPr>
      <w:spacing w:after="0" w:line="240" w:lineRule="auto"/>
    </w:pPr>
    <w:tblPr>
      <w:tblStyleRowBandSize w:val="1"/>
      <w:tblStyleColBandSize w:val="1"/>
      <w:tblInd w:w="0" w:type="dxa"/>
      <w:tblBorders>
        <w:top w:val="single" w:sz="8" w:space="0" w:color="00D2FD" w:themeColor="accent4" w:themeTint="BF"/>
        <w:left w:val="single" w:sz="8" w:space="0" w:color="00D2FD" w:themeColor="accent4" w:themeTint="BF"/>
        <w:bottom w:val="single" w:sz="8" w:space="0" w:color="00D2FD" w:themeColor="accent4" w:themeTint="BF"/>
        <w:right w:val="single" w:sz="8" w:space="0" w:color="00D2FD" w:themeColor="accent4" w:themeTint="BF"/>
        <w:insideH w:val="single" w:sz="8" w:space="0" w:color="00D2FD"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D2FD" w:themeColor="accent4" w:themeTint="BF"/>
          <w:left w:val="single" w:sz="8" w:space="0" w:color="00D2FD" w:themeColor="accent4" w:themeTint="BF"/>
          <w:bottom w:val="single" w:sz="8" w:space="0" w:color="00D2FD" w:themeColor="accent4" w:themeTint="BF"/>
          <w:right w:val="single" w:sz="8" w:space="0" w:color="00D2FD" w:themeColor="accent4" w:themeTint="BF"/>
          <w:insideH w:val="nil"/>
          <w:insideV w:val="nil"/>
        </w:tcBorders>
        <w:shd w:val="clear" w:color="auto" w:fill="008CA8" w:themeFill="accent4"/>
      </w:tcPr>
    </w:tblStylePr>
    <w:tblStylePr w:type="lastRow">
      <w:pPr>
        <w:spacing w:before="0" w:after="0" w:line="240" w:lineRule="auto"/>
      </w:pPr>
      <w:rPr>
        <w:b/>
        <w:bCs/>
      </w:rPr>
      <w:tblPr/>
      <w:tcPr>
        <w:tcBorders>
          <w:top w:val="double" w:sz="6" w:space="0" w:color="00D2FD" w:themeColor="accent4" w:themeTint="BF"/>
          <w:left w:val="single" w:sz="8" w:space="0" w:color="00D2FD" w:themeColor="accent4" w:themeTint="BF"/>
          <w:bottom w:val="single" w:sz="8" w:space="0" w:color="00D2FD" w:themeColor="accent4" w:themeTint="BF"/>
          <w:right w:val="single" w:sz="8" w:space="0" w:color="00D2FD"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0FF" w:themeFill="accent4" w:themeFillTint="3F"/>
      </w:tcPr>
    </w:tblStylePr>
    <w:tblStylePr w:type="band1Horz">
      <w:tblPr/>
      <w:tcPr>
        <w:tcBorders>
          <w:insideH w:val="nil"/>
          <w:insideV w:val="nil"/>
        </w:tcBorders>
        <w:shd w:val="clear" w:color="auto" w:fill="AAF0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B21E9"/>
    <w:pPr>
      <w:spacing w:after="0" w:line="240" w:lineRule="auto"/>
    </w:pPr>
    <w:tblPr>
      <w:tblStyleRowBandSize w:val="1"/>
      <w:tblStyleColBandSize w:val="1"/>
      <w:tblInd w:w="0" w:type="dxa"/>
      <w:tblBorders>
        <w:top w:val="single" w:sz="8" w:space="0" w:color="949494" w:themeColor="accent5" w:themeTint="BF"/>
        <w:left w:val="single" w:sz="8" w:space="0" w:color="949494" w:themeColor="accent5" w:themeTint="BF"/>
        <w:bottom w:val="single" w:sz="8" w:space="0" w:color="949494" w:themeColor="accent5" w:themeTint="BF"/>
        <w:right w:val="single" w:sz="8" w:space="0" w:color="949494" w:themeColor="accent5" w:themeTint="BF"/>
        <w:insideH w:val="single" w:sz="8" w:space="0" w:color="94949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49494" w:themeColor="accent5" w:themeTint="BF"/>
          <w:left w:val="single" w:sz="8" w:space="0" w:color="949494" w:themeColor="accent5" w:themeTint="BF"/>
          <w:bottom w:val="single" w:sz="8" w:space="0" w:color="949494" w:themeColor="accent5" w:themeTint="BF"/>
          <w:right w:val="single" w:sz="8" w:space="0" w:color="949494" w:themeColor="accent5" w:themeTint="BF"/>
          <w:insideH w:val="nil"/>
          <w:insideV w:val="nil"/>
        </w:tcBorders>
        <w:shd w:val="clear" w:color="auto" w:fill="717171" w:themeFill="accent5"/>
      </w:tcPr>
    </w:tblStylePr>
    <w:tblStylePr w:type="lastRow">
      <w:pPr>
        <w:spacing w:before="0" w:after="0" w:line="240" w:lineRule="auto"/>
      </w:pPr>
      <w:rPr>
        <w:b/>
        <w:bCs/>
      </w:rPr>
      <w:tblPr/>
      <w:tcPr>
        <w:tcBorders>
          <w:top w:val="double" w:sz="6" w:space="0" w:color="949494" w:themeColor="accent5" w:themeTint="BF"/>
          <w:left w:val="single" w:sz="8" w:space="0" w:color="949494" w:themeColor="accent5" w:themeTint="BF"/>
          <w:bottom w:val="single" w:sz="8" w:space="0" w:color="949494" w:themeColor="accent5" w:themeTint="BF"/>
          <w:right w:val="single" w:sz="8" w:space="0" w:color="94949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5" w:themeFillTint="3F"/>
      </w:tcPr>
    </w:tblStylePr>
    <w:tblStylePr w:type="band1Horz">
      <w:tblPr/>
      <w:tcPr>
        <w:tcBorders>
          <w:insideH w:val="nil"/>
          <w:insideV w:val="nil"/>
        </w:tcBorders>
        <w:shd w:val="clear" w:color="auto" w:fill="DBDBD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B21E9"/>
    <w:pPr>
      <w:spacing w:after="0" w:line="240" w:lineRule="auto"/>
    </w:pPr>
    <w:tblPr>
      <w:tblStyleRowBandSize w:val="1"/>
      <w:tblStyleColBandSize w:val="1"/>
      <w:tblInd w:w="0" w:type="dxa"/>
      <w:tblBorders>
        <w:top w:val="single" w:sz="8" w:space="0" w:color="E4E4E4" w:themeColor="accent6" w:themeTint="BF"/>
        <w:left w:val="single" w:sz="8" w:space="0" w:color="E4E4E4" w:themeColor="accent6" w:themeTint="BF"/>
        <w:bottom w:val="single" w:sz="8" w:space="0" w:color="E4E4E4" w:themeColor="accent6" w:themeTint="BF"/>
        <w:right w:val="single" w:sz="8" w:space="0" w:color="E4E4E4" w:themeColor="accent6" w:themeTint="BF"/>
        <w:insideH w:val="single" w:sz="8" w:space="0" w:color="E4E4E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E4E4" w:themeColor="accent6" w:themeTint="BF"/>
          <w:left w:val="single" w:sz="8" w:space="0" w:color="E4E4E4" w:themeColor="accent6" w:themeTint="BF"/>
          <w:bottom w:val="single" w:sz="8" w:space="0" w:color="E4E4E4" w:themeColor="accent6" w:themeTint="BF"/>
          <w:right w:val="single" w:sz="8" w:space="0" w:color="E4E4E4" w:themeColor="accent6" w:themeTint="BF"/>
          <w:insideH w:val="nil"/>
          <w:insideV w:val="nil"/>
        </w:tcBorders>
        <w:shd w:val="clear" w:color="auto" w:fill="DCDCDC" w:themeFill="accent6"/>
      </w:tcPr>
    </w:tblStylePr>
    <w:tblStylePr w:type="lastRow">
      <w:pPr>
        <w:spacing w:before="0" w:after="0" w:line="240" w:lineRule="auto"/>
      </w:pPr>
      <w:rPr>
        <w:b/>
        <w:bCs/>
      </w:rPr>
      <w:tblPr/>
      <w:tcPr>
        <w:tcBorders>
          <w:top w:val="double" w:sz="6" w:space="0" w:color="E4E4E4" w:themeColor="accent6" w:themeTint="BF"/>
          <w:left w:val="single" w:sz="8" w:space="0" w:color="E4E4E4" w:themeColor="accent6" w:themeTint="BF"/>
          <w:bottom w:val="single" w:sz="8" w:space="0" w:color="E4E4E4" w:themeColor="accent6" w:themeTint="BF"/>
          <w:right w:val="single" w:sz="8" w:space="0" w:color="E4E4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CA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CA8" w:themeFill="accent1"/>
      </w:tcPr>
    </w:tblStylePr>
    <w:tblStylePr w:type="lastCol">
      <w:rPr>
        <w:b/>
        <w:bCs/>
        <w:color w:val="FFFFFF" w:themeColor="background1"/>
      </w:rPr>
      <w:tblPr/>
      <w:tcPr>
        <w:tcBorders>
          <w:left w:val="nil"/>
          <w:right w:val="nil"/>
          <w:insideH w:val="nil"/>
          <w:insideV w:val="nil"/>
        </w:tcBorders>
        <w:shd w:val="clear" w:color="auto" w:fill="008CA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DBD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DBDE" w:themeFill="accent2"/>
      </w:tcPr>
    </w:tblStylePr>
    <w:tblStylePr w:type="lastCol">
      <w:rPr>
        <w:b/>
        <w:bCs/>
        <w:color w:val="FFFFFF" w:themeColor="background1"/>
      </w:rPr>
      <w:tblPr/>
      <w:tcPr>
        <w:tcBorders>
          <w:left w:val="nil"/>
          <w:right w:val="nil"/>
          <w:insideH w:val="nil"/>
          <w:insideV w:val="nil"/>
        </w:tcBorders>
        <w:shd w:val="clear" w:color="auto" w:fill="99DBD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EE8E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EE8EE" w:themeFill="accent3"/>
      </w:tcPr>
    </w:tblStylePr>
    <w:tblStylePr w:type="lastCol">
      <w:rPr>
        <w:b/>
        <w:bCs/>
        <w:color w:val="FFFFFF" w:themeColor="background1"/>
      </w:rPr>
      <w:tblPr/>
      <w:tcPr>
        <w:tcBorders>
          <w:left w:val="nil"/>
          <w:right w:val="nil"/>
          <w:insideH w:val="nil"/>
          <w:insideV w:val="nil"/>
        </w:tcBorders>
        <w:shd w:val="clear" w:color="auto" w:fill="CEE8E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CA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CA8" w:themeFill="accent4"/>
      </w:tcPr>
    </w:tblStylePr>
    <w:tblStylePr w:type="lastCol">
      <w:rPr>
        <w:b/>
        <w:bCs/>
        <w:color w:val="FFFFFF" w:themeColor="background1"/>
      </w:rPr>
      <w:tblPr/>
      <w:tcPr>
        <w:tcBorders>
          <w:left w:val="nil"/>
          <w:right w:val="nil"/>
          <w:insideH w:val="nil"/>
          <w:insideV w:val="nil"/>
        </w:tcBorders>
        <w:shd w:val="clear" w:color="auto" w:fill="008CA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717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7171" w:themeFill="accent5"/>
      </w:tcPr>
    </w:tblStylePr>
    <w:tblStylePr w:type="lastCol">
      <w:rPr>
        <w:b/>
        <w:bCs/>
        <w:color w:val="FFFFFF" w:themeColor="background1"/>
      </w:rPr>
      <w:tblPr/>
      <w:tcPr>
        <w:tcBorders>
          <w:left w:val="nil"/>
          <w:right w:val="nil"/>
          <w:insideH w:val="nil"/>
          <w:insideV w:val="nil"/>
        </w:tcBorders>
        <w:shd w:val="clear" w:color="auto" w:fill="71717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B21E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CD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CDC" w:themeFill="accent6"/>
      </w:tcPr>
    </w:tblStylePr>
    <w:tblStylePr w:type="lastCol">
      <w:rPr>
        <w:b/>
        <w:bCs/>
        <w:color w:val="FFFFFF" w:themeColor="background1"/>
      </w:rPr>
      <w:tblPr/>
      <w:tcPr>
        <w:tcBorders>
          <w:left w:val="nil"/>
          <w:right w:val="nil"/>
          <w:insideH w:val="nil"/>
          <w:insideV w:val="nil"/>
        </w:tcBorders>
        <w:shd w:val="clear" w:color="auto" w:fill="DCDCD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B21E9"/>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B21E9"/>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0B21E9"/>
    <w:pPr>
      <w:spacing w:after="0" w:line="240" w:lineRule="auto"/>
    </w:pPr>
    <w:rPr>
      <w:rFonts w:ascii="Arial" w:eastAsia="Times New Roman" w:hAnsi="Arial" w:cs="Times New Roman"/>
      <w:sz w:val="20"/>
      <w:szCs w:val="20"/>
    </w:rPr>
  </w:style>
  <w:style w:type="paragraph" w:styleId="NormalWeb">
    <w:name w:val="Normal (Web)"/>
    <w:basedOn w:val="Normal"/>
    <w:uiPriority w:val="99"/>
    <w:semiHidden/>
    <w:rsid w:val="000B21E9"/>
    <w:rPr>
      <w:rFonts w:ascii="Times New Roman" w:hAnsi="Times New Roman"/>
      <w:sz w:val="24"/>
      <w:szCs w:val="24"/>
    </w:rPr>
  </w:style>
  <w:style w:type="paragraph" w:styleId="NormalIndent">
    <w:name w:val="Normal Indent"/>
    <w:basedOn w:val="Normal"/>
    <w:uiPriority w:val="99"/>
    <w:semiHidden/>
    <w:rsid w:val="000B21E9"/>
    <w:pPr>
      <w:ind w:left="720"/>
    </w:pPr>
  </w:style>
  <w:style w:type="paragraph" w:styleId="NoteHeading">
    <w:name w:val="Note Heading"/>
    <w:basedOn w:val="Normal"/>
    <w:next w:val="Normal"/>
    <w:link w:val="NoteHeadingChar"/>
    <w:uiPriority w:val="99"/>
    <w:semiHidden/>
    <w:rsid w:val="000B21E9"/>
    <w:pPr>
      <w:spacing w:before="0"/>
    </w:pPr>
  </w:style>
  <w:style w:type="character" w:customStyle="1" w:styleId="NoteHeadingChar">
    <w:name w:val="Note Heading Char"/>
    <w:basedOn w:val="DefaultParagraphFont"/>
    <w:link w:val="NoteHeading"/>
    <w:uiPriority w:val="99"/>
    <w:semiHidden/>
    <w:rsid w:val="000B21E9"/>
    <w:rPr>
      <w:rFonts w:ascii="Arial" w:eastAsia="Times New Roman" w:hAnsi="Arial" w:cs="Times New Roman"/>
      <w:sz w:val="20"/>
      <w:szCs w:val="20"/>
    </w:rPr>
  </w:style>
  <w:style w:type="character" w:styleId="PlaceholderText">
    <w:name w:val="Placeholder Text"/>
    <w:basedOn w:val="DefaultParagraphFont"/>
    <w:uiPriority w:val="99"/>
    <w:semiHidden/>
    <w:rsid w:val="000B21E9"/>
    <w:rPr>
      <w:color w:val="808080"/>
    </w:rPr>
  </w:style>
  <w:style w:type="paragraph" w:styleId="PlainText">
    <w:name w:val="Plain Text"/>
    <w:basedOn w:val="Normal"/>
    <w:link w:val="PlainTextChar"/>
    <w:uiPriority w:val="99"/>
    <w:semiHidden/>
    <w:rsid w:val="000B21E9"/>
    <w:pPr>
      <w:spacing w:befor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0B21E9"/>
    <w:rPr>
      <w:rFonts w:ascii="Consolas" w:eastAsia="Times New Roman" w:hAnsi="Consolas" w:cs="Consolas"/>
      <w:sz w:val="21"/>
      <w:szCs w:val="21"/>
    </w:rPr>
  </w:style>
  <w:style w:type="paragraph" w:styleId="Quote">
    <w:name w:val="Quote"/>
    <w:basedOn w:val="Normal"/>
    <w:next w:val="Normal"/>
    <w:link w:val="QuoteChar"/>
    <w:uiPriority w:val="29"/>
    <w:semiHidden/>
    <w:qFormat/>
    <w:rsid w:val="000B21E9"/>
    <w:rPr>
      <w:i/>
      <w:iCs/>
      <w:color w:val="000000" w:themeColor="text1"/>
    </w:rPr>
  </w:style>
  <w:style w:type="character" w:customStyle="1" w:styleId="QuoteChar">
    <w:name w:val="Quote Char"/>
    <w:basedOn w:val="DefaultParagraphFont"/>
    <w:link w:val="Quote"/>
    <w:uiPriority w:val="29"/>
    <w:semiHidden/>
    <w:rsid w:val="000B21E9"/>
    <w:rPr>
      <w:rFonts w:ascii="Arial" w:eastAsia="Times New Roman" w:hAnsi="Arial" w:cs="Times New Roman"/>
      <w:i/>
      <w:iCs/>
      <w:color w:val="000000" w:themeColor="text1"/>
      <w:sz w:val="20"/>
      <w:szCs w:val="20"/>
    </w:rPr>
  </w:style>
  <w:style w:type="paragraph" w:styleId="Salutation">
    <w:name w:val="Salutation"/>
    <w:basedOn w:val="Normal"/>
    <w:next w:val="Normal"/>
    <w:link w:val="SalutationChar"/>
    <w:uiPriority w:val="99"/>
    <w:semiHidden/>
    <w:rsid w:val="000B21E9"/>
  </w:style>
  <w:style w:type="character" w:customStyle="1" w:styleId="SalutationChar">
    <w:name w:val="Salutation Char"/>
    <w:basedOn w:val="DefaultParagraphFont"/>
    <w:link w:val="Salutation"/>
    <w:uiPriority w:val="99"/>
    <w:semiHidden/>
    <w:rsid w:val="000B21E9"/>
    <w:rPr>
      <w:rFonts w:ascii="Arial" w:eastAsia="Times New Roman" w:hAnsi="Arial" w:cs="Times New Roman"/>
      <w:sz w:val="20"/>
      <w:szCs w:val="20"/>
    </w:rPr>
  </w:style>
  <w:style w:type="paragraph" w:styleId="Signature">
    <w:name w:val="Signature"/>
    <w:basedOn w:val="Normal"/>
    <w:link w:val="SignatureChar"/>
    <w:uiPriority w:val="99"/>
    <w:semiHidden/>
    <w:rsid w:val="000B21E9"/>
    <w:pPr>
      <w:spacing w:before="0"/>
      <w:ind w:left="4252"/>
    </w:pPr>
  </w:style>
  <w:style w:type="character" w:customStyle="1" w:styleId="SignatureChar">
    <w:name w:val="Signature Char"/>
    <w:basedOn w:val="DefaultParagraphFont"/>
    <w:link w:val="Signature"/>
    <w:uiPriority w:val="99"/>
    <w:semiHidden/>
    <w:rsid w:val="000B21E9"/>
    <w:rPr>
      <w:rFonts w:ascii="Arial" w:eastAsia="Times New Roman" w:hAnsi="Arial" w:cs="Times New Roman"/>
      <w:sz w:val="20"/>
      <w:szCs w:val="20"/>
    </w:rPr>
  </w:style>
  <w:style w:type="character" w:styleId="Strong">
    <w:name w:val="Strong"/>
    <w:basedOn w:val="DefaultParagraphFont"/>
    <w:uiPriority w:val="22"/>
    <w:semiHidden/>
    <w:qFormat/>
    <w:rsid w:val="000B21E9"/>
    <w:rPr>
      <w:b/>
      <w:bCs/>
    </w:rPr>
  </w:style>
  <w:style w:type="paragraph" w:styleId="Subtitle">
    <w:name w:val="Subtitle"/>
    <w:basedOn w:val="Normal"/>
    <w:next w:val="Normal"/>
    <w:link w:val="SubtitleChar"/>
    <w:uiPriority w:val="11"/>
    <w:semiHidden/>
    <w:qFormat/>
    <w:rsid w:val="000B21E9"/>
    <w:pPr>
      <w:numPr>
        <w:ilvl w:val="1"/>
      </w:numPr>
    </w:pPr>
    <w:rPr>
      <w:rFonts w:asciiTheme="majorHAnsi" w:eastAsiaTheme="majorEastAsia" w:hAnsiTheme="majorHAnsi" w:cstheme="majorBidi"/>
      <w:i/>
      <w:iCs/>
      <w:color w:val="008CA8" w:themeColor="accent1"/>
      <w:spacing w:val="15"/>
      <w:sz w:val="24"/>
      <w:szCs w:val="24"/>
    </w:rPr>
  </w:style>
  <w:style w:type="character" w:customStyle="1" w:styleId="SubtitleChar">
    <w:name w:val="Subtitle Char"/>
    <w:basedOn w:val="DefaultParagraphFont"/>
    <w:link w:val="Subtitle"/>
    <w:uiPriority w:val="11"/>
    <w:semiHidden/>
    <w:rsid w:val="000B21E9"/>
    <w:rPr>
      <w:rFonts w:asciiTheme="majorHAnsi" w:eastAsiaTheme="majorEastAsia" w:hAnsiTheme="majorHAnsi" w:cstheme="majorBidi"/>
      <w:i/>
      <w:iCs/>
      <w:color w:val="008CA8" w:themeColor="accent1"/>
      <w:spacing w:val="15"/>
      <w:sz w:val="24"/>
      <w:szCs w:val="24"/>
    </w:rPr>
  </w:style>
  <w:style w:type="character" w:styleId="SubtleEmphasis">
    <w:name w:val="Subtle Emphasis"/>
    <w:basedOn w:val="DefaultParagraphFont"/>
    <w:uiPriority w:val="19"/>
    <w:semiHidden/>
    <w:qFormat/>
    <w:rsid w:val="000B21E9"/>
    <w:rPr>
      <w:i/>
      <w:iCs/>
      <w:color w:val="808080" w:themeColor="text1" w:themeTint="7F"/>
    </w:rPr>
  </w:style>
  <w:style w:type="character" w:styleId="SubtleReference">
    <w:name w:val="Subtle Reference"/>
    <w:basedOn w:val="DefaultParagraphFont"/>
    <w:uiPriority w:val="31"/>
    <w:semiHidden/>
    <w:qFormat/>
    <w:rsid w:val="000B21E9"/>
    <w:rPr>
      <w:smallCaps/>
      <w:color w:val="99DBDE" w:themeColor="accent2"/>
      <w:u w:val="single"/>
    </w:rPr>
  </w:style>
  <w:style w:type="table" w:styleId="Table3Deffects1">
    <w:name w:val="Table 3D effects 1"/>
    <w:basedOn w:val="TableNormal"/>
    <w:uiPriority w:val="99"/>
    <w:semiHidden/>
    <w:unhideWhenUsed/>
    <w:rsid w:val="000B21E9"/>
    <w:pPr>
      <w:spacing w:before="240" w:after="0" w:line="24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21E9"/>
    <w:pPr>
      <w:spacing w:before="240" w:after="0" w:line="24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21E9"/>
    <w:pPr>
      <w:spacing w:before="240"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21E9"/>
    <w:pPr>
      <w:spacing w:before="240" w:after="0"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21E9"/>
    <w:pPr>
      <w:spacing w:before="240" w:after="0"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21E9"/>
    <w:pPr>
      <w:spacing w:before="240" w:after="0" w:line="24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21E9"/>
    <w:pPr>
      <w:spacing w:before="240" w:after="0" w:line="24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21E9"/>
    <w:pPr>
      <w:spacing w:before="240" w:after="0" w:line="24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21E9"/>
    <w:pPr>
      <w:spacing w:before="240" w:after="0" w:line="24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21E9"/>
    <w:pPr>
      <w:spacing w:before="240" w:after="0" w:line="24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21E9"/>
    <w:pPr>
      <w:spacing w:before="240" w:after="0" w:line="24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21E9"/>
    <w:pPr>
      <w:spacing w:before="240" w:after="0" w:line="24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21E9"/>
    <w:pPr>
      <w:spacing w:before="240" w:after="0" w:line="24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21E9"/>
    <w:pPr>
      <w:spacing w:before="240" w:after="0" w:line="24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21E9"/>
    <w:pPr>
      <w:spacing w:before="240" w:after="0" w:line="24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21E9"/>
    <w:pPr>
      <w:spacing w:before="240" w:after="0" w:line="24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21E9"/>
    <w:pPr>
      <w:spacing w:before="240" w:after="0" w:line="24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21E9"/>
    <w:pPr>
      <w:spacing w:before="24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21E9"/>
    <w:pPr>
      <w:spacing w:before="240" w:after="0" w:line="24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21E9"/>
    <w:pPr>
      <w:spacing w:before="240" w:after="0" w:line="24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21E9"/>
    <w:pPr>
      <w:spacing w:before="240" w:after="0" w:line="24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21E9"/>
    <w:pPr>
      <w:spacing w:before="240"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21E9"/>
    <w:pPr>
      <w:spacing w:before="240" w:after="0" w:line="24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21E9"/>
    <w:pPr>
      <w:spacing w:before="240" w:after="0" w:line="24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21E9"/>
    <w:pPr>
      <w:spacing w:before="240" w:after="0" w:line="24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B21E9"/>
    <w:pPr>
      <w:spacing w:before="240" w:after="0" w:line="24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21E9"/>
    <w:pPr>
      <w:spacing w:before="240" w:after="0" w:line="24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21E9"/>
    <w:pPr>
      <w:spacing w:before="240" w:after="0" w:line="24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21E9"/>
    <w:pPr>
      <w:spacing w:before="240"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21E9"/>
    <w:pPr>
      <w:spacing w:before="24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21E9"/>
    <w:pPr>
      <w:spacing w:before="240" w:after="0" w:line="24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21E9"/>
    <w:pPr>
      <w:spacing w:before="240" w:after="0" w:line="24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21E9"/>
    <w:pPr>
      <w:spacing w:before="240" w:after="0" w:line="24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B21E9"/>
    <w:pPr>
      <w:ind w:left="200" w:hanging="200"/>
    </w:pPr>
  </w:style>
  <w:style w:type="paragraph" w:styleId="TableofFigures">
    <w:name w:val="table of figures"/>
    <w:basedOn w:val="Normal"/>
    <w:next w:val="Normal"/>
    <w:uiPriority w:val="99"/>
    <w:semiHidden/>
    <w:rsid w:val="000B21E9"/>
  </w:style>
  <w:style w:type="table" w:styleId="TableProfessional">
    <w:name w:val="Table Professional"/>
    <w:basedOn w:val="TableNormal"/>
    <w:uiPriority w:val="99"/>
    <w:semiHidden/>
    <w:unhideWhenUsed/>
    <w:rsid w:val="000B21E9"/>
    <w:pPr>
      <w:spacing w:before="24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21E9"/>
    <w:pPr>
      <w:spacing w:before="240" w:after="0" w:line="24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21E9"/>
    <w:pPr>
      <w:spacing w:before="240" w:after="0" w:line="24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21E9"/>
    <w:pPr>
      <w:spacing w:before="240" w:after="0" w:line="24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21E9"/>
    <w:pPr>
      <w:spacing w:before="240" w:after="0" w:line="24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21E9"/>
    <w:pPr>
      <w:spacing w:before="240" w:after="0" w:line="24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21E9"/>
    <w:pPr>
      <w:spacing w:before="24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B21E9"/>
    <w:pPr>
      <w:spacing w:before="240" w:after="0" w:line="24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21E9"/>
    <w:pPr>
      <w:spacing w:before="240" w:after="0" w:line="24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21E9"/>
    <w:pPr>
      <w:spacing w:before="240" w:after="0" w:line="24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0B21E9"/>
    <w:pPr>
      <w:pBdr>
        <w:bottom w:val="single" w:sz="8" w:space="4" w:color="008CA8" w:themeColor="accent1"/>
      </w:pBdr>
      <w:spacing w:before="0" w:after="300"/>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semiHidden/>
    <w:rsid w:val="000B21E9"/>
    <w:rPr>
      <w:rFonts w:asciiTheme="majorHAnsi" w:eastAsiaTheme="majorEastAsia" w:hAnsiTheme="majorHAnsi" w:cstheme="majorBidi"/>
      <w:color w:val="232323" w:themeColor="text2" w:themeShade="BF"/>
      <w:spacing w:val="5"/>
      <w:kern w:val="28"/>
      <w:sz w:val="52"/>
      <w:szCs w:val="52"/>
    </w:rPr>
  </w:style>
  <w:style w:type="paragraph" w:styleId="TOAHeading">
    <w:name w:val="toa heading"/>
    <w:basedOn w:val="Normal"/>
    <w:next w:val="Normal"/>
    <w:uiPriority w:val="99"/>
    <w:semiHidden/>
    <w:rsid w:val="000B21E9"/>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rsid w:val="000B21E9"/>
    <w:pPr>
      <w:spacing w:after="100"/>
      <w:ind w:left="400"/>
    </w:pPr>
  </w:style>
  <w:style w:type="paragraph" w:styleId="TOC4">
    <w:name w:val="toc 4"/>
    <w:basedOn w:val="Normal"/>
    <w:next w:val="Normal"/>
    <w:autoRedefine/>
    <w:uiPriority w:val="39"/>
    <w:semiHidden/>
    <w:rsid w:val="000B21E9"/>
    <w:pPr>
      <w:spacing w:after="100"/>
      <w:ind w:left="600"/>
    </w:pPr>
  </w:style>
  <w:style w:type="paragraph" w:styleId="TOC5">
    <w:name w:val="toc 5"/>
    <w:basedOn w:val="Normal"/>
    <w:next w:val="Normal"/>
    <w:autoRedefine/>
    <w:uiPriority w:val="39"/>
    <w:semiHidden/>
    <w:rsid w:val="000B21E9"/>
    <w:pPr>
      <w:spacing w:after="100"/>
      <w:ind w:left="800"/>
    </w:pPr>
  </w:style>
  <w:style w:type="paragraph" w:styleId="TOC6">
    <w:name w:val="toc 6"/>
    <w:basedOn w:val="Normal"/>
    <w:next w:val="Normal"/>
    <w:autoRedefine/>
    <w:uiPriority w:val="39"/>
    <w:semiHidden/>
    <w:rsid w:val="000B21E9"/>
    <w:pPr>
      <w:spacing w:after="100"/>
      <w:ind w:left="1000"/>
    </w:pPr>
  </w:style>
  <w:style w:type="paragraph" w:styleId="TOC7">
    <w:name w:val="toc 7"/>
    <w:basedOn w:val="Normal"/>
    <w:next w:val="Normal"/>
    <w:autoRedefine/>
    <w:uiPriority w:val="39"/>
    <w:semiHidden/>
    <w:rsid w:val="000B21E9"/>
    <w:pPr>
      <w:spacing w:after="100"/>
      <w:ind w:left="1200"/>
    </w:pPr>
  </w:style>
  <w:style w:type="paragraph" w:styleId="TOC8">
    <w:name w:val="toc 8"/>
    <w:basedOn w:val="Normal"/>
    <w:next w:val="Normal"/>
    <w:autoRedefine/>
    <w:uiPriority w:val="39"/>
    <w:semiHidden/>
    <w:rsid w:val="000B21E9"/>
    <w:pPr>
      <w:spacing w:after="100"/>
      <w:ind w:left="1400"/>
    </w:pPr>
  </w:style>
  <w:style w:type="paragraph" w:styleId="TOC9">
    <w:name w:val="toc 9"/>
    <w:basedOn w:val="Normal"/>
    <w:next w:val="Normal"/>
    <w:autoRedefine/>
    <w:uiPriority w:val="39"/>
    <w:semiHidden/>
    <w:rsid w:val="000B21E9"/>
    <w:pPr>
      <w:spacing w:after="100"/>
      <w:ind w:left="1600"/>
    </w:pPr>
  </w:style>
  <w:style w:type="paragraph" w:styleId="TOCHeading">
    <w:name w:val="TOC Heading"/>
    <w:basedOn w:val="Heading1"/>
    <w:next w:val="Normal"/>
    <w:uiPriority w:val="39"/>
    <w:semiHidden/>
    <w:qFormat/>
    <w:rsid w:val="000B21E9"/>
    <w:pPr>
      <w:keepLines/>
      <w:numPr>
        <w:numId w:val="0"/>
      </w:numPr>
      <w:spacing w:before="480"/>
      <w:outlineLvl w:val="9"/>
    </w:pPr>
    <w:rPr>
      <w:rFonts w:asciiTheme="majorHAnsi" w:eastAsiaTheme="majorEastAsia" w:hAnsiTheme="majorHAnsi" w:cstheme="majorBidi"/>
      <w:bCs/>
      <w:color w:val="00687D" w:themeColor="accent1" w:themeShade="BF"/>
      <w:kern w:val="0"/>
      <w:sz w:val="28"/>
      <w:szCs w:val="28"/>
    </w:rPr>
  </w:style>
  <w:style w:type="numbering" w:customStyle="1" w:styleId="GadensBulletedList">
    <w:name w:val="Gadens Bulleted List"/>
    <w:uiPriority w:val="99"/>
    <w:rsid w:val="00C552F6"/>
    <w:pPr>
      <w:numPr>
        <w:numId w:val="8"/>
      </w:numPr>
    </w:pPr>
  </w:style>
  <w:style w:type="numbering" w:customStyle="1" w:styleId="GadensNumberedList">
    <w:name w:val="Gadens Numbered List"/>
    <w:uiPriority w:val="99"/>
    <w:rsid w:val="001D0170"/>
    <w:pPr>
      <w:numPr>
        <w:numId w:val="9"/>
      </w:numPr>
    </w:pPr>
  </w:style>
  <w:style w:type="character" w:customStyle="1" w:styleId="ChoiceNotation">
    <w:name w:val="ChoiceNotation"/>
    <w:basedOn w:val="DefaultParagraphFont"/>
    <w:uiPriority w:val="1"/>
    <w:unhideWhenUsed/>
    <w:rsid w:val="00483F0E"/>
    <w:rPr>
      <w:b/>
      <w:color w:val="FF0000"/>
    </w:rPr>
  </w:style>
  <w:style w:type="paragraph" w:customStyle="1" w:styleId="SectionHead">
    <w:name w:val="Section Head"/>
    <w:basedOn w:val="Normal"/>
    <w:next w:val="BodyText"/>
    <w:rsid w:val="00AC17C7"/>
    <w:pPr>
      <w:spacing w:before="360"/>
    </w:pPr>
    <w:rPr>
      <w:b/>
      <w:sz w:val="24"/>
      <w:szCs w:val="24"/>
    </w:rPr>
  </w:style>
  <w:style w:type="paragraph" w:customStyle="1" w:styleId="HeaderGadens">
    <w:name w:val="Header Gadens"/>
    <w:basedOn w:val="Normal"/>
    <w:semiHidden/>
    <w:rsid w:val="00E40179"/>
    <w:pPr>
      <w:spacing w:before="0"/>
      <w:jc w:val="center"/>
    </w:pPr>
    <w:rPr>
      <w:sz w:val="16"/>
    </w:rPr>
  </w:style>
  <w:style w:type="table" w:customStyle="1" w:styleId="GadensTable">
    <w:name w:val="Gadens Table"/>
    <w:basedOn w:val="TableNormal"/>
    <w:uiPriority w:val="99"/>
    <w:rsid w:val="006C38EF"/>
    <w:pPr>
      <w:spacing w:after="0" w:line="240" w:lineRule="auto"/>
    </w:pPr>
    <w:rPr>
      <w:rFonts w:ascii="Arial" w:hAnsi="Arial"/>
      <w:sz w:val="20"/>
    </w:rPr>
    <w:tblPr>
      <w:tblInd w:w="0" w:type="dxa"/>
      <w:tblBorders>
        <w:top w:val="single" w:sz="4" w:space="0" w:color="008CA8"/>
        <w:left w:val="single" w:sz="4" w:space="0" w:color="008CA8"/>
        <w:bottom w:val="single" w:sz="4" w:space="0" w:color="008CA8"/>
        <w:right w:val="single" w:sz="4" w:space="0" w:color="008CA8"/>
        <w:insideH w:val="single" w:sz="4" w:space="0" w:color="008CA8"/>
        <w:insideV w:val="single" w:sz="4" w:space="0" w:color="008CA8"/>
      </w:tblBorders>
      <w:tblCellMar>
        <w:top w:w="0" w:type="dxa"/>
        <w:left w:w="108" w:type="dxa"/>
        <w:bottom w:w="0" w:type="dxa"/>
        <w:right w:w="108" w:type="dxa"/>
      </w:tblCellMar>
    </w:tblPr>
    <w:tcPr>
      <w:shd w:val="clear" w:color="auto" w:fill="auto"/>
    </w:tcPr>
    <w:tblStylePr w:type="firstRow">
      <w:rPr>
        <w:rFonts w:ascii="Arial Bold" w:hAnsi="Arial Bold"/>
        <w:b/>
        <w:i w:val="0"/>
        <w:color w:val="FFFFFF" w:themeColor="background1"/>
        <w:sz w:val="20"/>
      </w:rPr>
      <w:tblPr/>
      <w:tcPr>
        <w:shd w:val="clear" w:color="auto" w:fill="008CA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Blank.dotx" TargetMode="External"/></Relationships>
</file>

<file path=word/theme/theme1.xml><?xml version="1.0" encoding="utf-8"?>
<a:theme xmlns:a="http://schemas.openxmlformats.org/drawingml/2006/main" name="Gadens">
  <a:themeElements>
    <a:clrScheme name="Gadens">
      <a:dk1>
        <a:srgbClr val="000000"/>
      </a:dk1>
      <a:lt1>
        <a:srgbClr val="FFFFFF"/>
      </a:lt1>
      <a:dk2>
        <a:srgbClr val="2F2F2F"/>
      </a:dk2>
      <a:lt2>
        <a:srgbClr val="DCDCDC"/>
      </a:lt2>
      <a:accent1>
        <a:srgbClr val="008CA8"/>
      </a:accent1>
      <a:accent2>
        <a:srgbClr val="99DBDE"/>
      </a:accent2>
      <a:accent3>
        <a:srgbClr val="CEE8EE"/>
      </a:accent3>
      <a:accent4>
        <a:srgbClr val="008CA8"/>
      </a:accent4>
      <a:accent5>
        <a:srgbClr val="717171"/>
      </a:accent5>
      <a:accent6>
        <a:srgbClr val="DCDCDC"/>
      </a:accent6>
      <a:hlink>
        <a:srgbClr val="FFC677"/>
      </a:hlink>
      <a:folHlink>
        <a:srgbClr val="7F7F7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files (x86)\microsoft office\templates\Blank.dotx</Template>
  <TotalTime>3</TotalTime>
  <Pages>4</Pages>
  <Words>1094</Words>
  <Characters>6238</Characters>
  <Application>Microsoft Macintosh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Gadens Lawyers</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Gadens Lawyers</dc:creator>
  <cp:lastModifiedBy>craig shelsher</cp:lastModifiedBy>
  <cp:revision>2</cp:revision>
  <dcterms:created xsi:type="dcterms:W3CDTF">2014-06-30T01:59:00Z</dcterms:created>
  <dcterms:modified xsi:type="dcterms:W3CDTF">2014-06-30T01:59:00Z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iteDocId">
    <vt:lpwstr>13956276.1    JOW JOW</vt:lpwstr>
  </property>
  <property fmtid="{D5CDD505-2E9C-101B-9397-08002B2CF9AE}" pid="3" name="NewStyles">
    <vt:bool>true</vt:bool>
  </property>
  <property fmtid="{D5CDD505-2E9C-101B-9397-08002B2CF9AE}" pid="4" name="TemplateVersion">
    <vt:lpwstr>1</vt:lpwstr>
  </property>
  <property fmtid="{D5CDD505-2E9C-101B-9397-08002B2CF9AE}" pid="5" name="TemplateReleaseDate">
    <vt:filetime>2014-03-30T13:00:00Z</vt:filetime>
  </property>
  <property fmtid="{D5CDD505-2E9C-101B-9397-08002B2CF9AE}" pid="6" name="nrClass">
    <vt:lpwstr>GD</vt:lpwstr>
  </property>
  <property fmtid="{D5CDD505-2E9C-101B-9397-08002B2CF9AE}" pid="7" name="nrDatabase">
    <vt:lpwstr>Documents</vt:lpwstr>
  </property>
  <property fmtid="{D5CDD505-2E9C-101B-9397-08002B2CF9AE}" pid="8" name="nrDescription">
    <vt:lpwstr>SEPP65 Report - Balmain</vt:lpwstr>
  </property>
  <property fmtid="{D5CDD505-2E9C-101B-9397-08002B2CF9AE}" pid="9" name="nrName">
    <vt:lpwstr/>
  </property>
  <property fmtid="{D5CDD505-2E9C-101B-9397-08002B2CF9AE}" pid="10" name="nrDocNum">
    <vt:lpwstr>13956276</vt:lpwstr>
  </property>
  <property fmtid="{D5CDD505-2E9C-101B-9397-08002B2CF9AE}" pid="11" name="nrVersion">
    <vt:lpwstr>1</vt:lpwstr>
  </property>
  <property fmtid="{D5CDD505-2E9C-101B-9397-08002B2CF9AE}" pid="12" name="nrType">
    <vt:lpwstr>WORDX</vt:lpwstr>
  </property>
  <property fmtid="{D5CDD505-2E9C-101B-9397-08002B2CF9AE}" pid="13" name="nrAuthorDescription">
    <vt:lpwstr>Jodie Wauchope</vt:lpwstr>
  </property>
  <property fmtid="{D5CDD505-2E9C-101B-9397-08002B2CF9AE}" pid="14" name="nrAuthor">
    <vt:lpwstr>JOW</vt:lpwstr>
  </property>
  <property fmtid="{D5CDD505-2E9C-101B-9397-08002B2CF9AE}" pid="15" name="nrComment">
    <vt:lpwstr/>
  </property>
  <property fmtid="{D5CDD505-2E9C-101B-9397-08002B2CF9AE}" pid="16" name="nrOperator">
    <vt:lpwstr>JOW</vt:lpwstr>
  </property>
  <property fmtid="{D5CDD505-2E9C-101B-9397-08002B2CF9AE}" pid="17" name="nrClientID">
    <vt:lpwstr>34441</vt:lpwstr>
  </property>
  <property fmtid="{D5CDD505-2E9C-101B-9397-08002B2CF9AE}" pid="18" name="nrClientName">
    <vt:lpwstr>Wentworth Equities as Trustee for the Wentworth Property Trust</vt:lpwstr>
  </property>
  <property fmtid="{D5CDD505-2E9C-101B-9397-08002B2CF9AE}" pid="19" name="nrMatterID">
    <vt:lpwstr>34603427</vt:lpwstr>
  </property>
  <property fmtid="{D5CDD505-2E9C-101B-9397-08002B2CF9AE}" pid="20" name="nrMatterName">
    <vt:lpwstr>Wentworth Equities: 100 ? 104 Reynolds St, Balmain</vt:lpwstr>
  </property>
  <property fmtid="{D5CDD505-2E9C-101B-9397-08002B2CF9AE}" pid="21" name="nrDocOpenLocation">
    <vt:lpwstr>\!n:0:!s:gadsydsrv-20:!d:Documents:!p:2758412:*{}||\!n:0:!s:gadsydsrv-20:!d:Documents:!f:o,2758413:</vt:lpwstr>
  </property>
</Properties>
</file>